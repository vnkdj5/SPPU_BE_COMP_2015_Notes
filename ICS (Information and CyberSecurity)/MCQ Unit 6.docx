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B62F" w14:textId="77777777" w:rsidR="001B06F2" w:rsidRPr="001B06F2" w:rsidRDefault="001B06F2" w:rsidP="001B06F2">
      <w:pPr>
        <w:shd w:val="clear" w:color="auto" w:fill="FFFFFF"/>
        <w:spacing w:after="0" w:line="240" w:lineRule="auto"/>
        <w:jc w:val="center"/>
        <w:rPr>
          <w:rFonts w:ascii="Arial" w:eastAsia="Times New Roman" w:hAnsi="Arial" w:cs="Arial"/>
          <w:b/>
          <w:color w:val="3A3A3A"/>
          <w:sz w:val="23"/>
          <w:szCs w:val="23"/>
        </w:rPr>
      </w:pPr>
      <w:r w:rsidRPr="001B06F2">
        <w:rPr>
          <w:rFonts w:ascii="Arial" w:eastAsia="Times New Roman" w:hAnsi="Arial" w:cs="Arial"/>
          <w:b/>
          <w:color w:val="3A3A3A"/>
          <w:sz w:val="23"/>
          <w:szCs w:val="23"/>
        </w:rPr>
        <w:t>UNIT 6</w:t>
      </w:r>
    </w:p>
    <w:p w14:paraId="52B31276" w14:textId="77777777" w:rsidR="001B06F2" w:rsidRDefault="001B06F2" w:rsidP="00A4163E">
      <w:pPr>
        <w:shd w:val="clear" w:color="auto" w:fill="FFFFFF"/>
        <w:spacing w:after="0" w:line="240" w:lineRule="auto"/>
        <w:rPr>
          <w:rFonts w:ascii="Arial" w:eastAsia="Times New Roman" w:hAnsi="Arial" w:cs="Arial"/>
          <w:color w:val="3A3A3A"/>
          <w:sz w:val="23"/>
          <w:szCs w:val="23"/>
        </w:rPr>
      </w:pPr>
    </w:p>
    <w:p w14:paraId="3AD811F5" w14:textId="77777777" w:rsidR="001B06F2" w:rsidRPr="001B06F2" w:rsidRDefault="001B06F2" w:rsidP="00A4163E">
      <w:pPr>
        <w:shd w:val="clear" w:color="auto" w:fill="FFFFFF"/>
        <w:spacing w:after="0" w:line="240" w:lineRule="auto"/>
        <w:rPr>
          <w:rFonts w:ascii="Arial" w:eastAsia="Times New Roman" w:hAnsi="Arial" w:cs="Arial"/>
          <w:b/>
          <w:color w:val="3A3A3A"/>
          <w:sz w:val="23"/>
          <w:szCs w:val="23"/>
        </w:rPr>
      </w:pPr>
      <w:r w:rsidRPr="001B06F2">
        <w:rPr>
          <w:rFonts w:ascii="Arial" w:eastAsia="Times New Roman" w:hAnsi="Arial" w:cs="Arial"/>
          <w:b/>
          <w:color w:val="3A3A3A"/>
          <w:sz w:val="23"/>
          <w:szCs w:val="23"/>
        </w:rPr>
        <w:t>Cyber Crime</w:t>
      </w:r>
      <w:r>
        <w:rPr>
          <w:rFonts w:ascii="Arial" w:eastAsia="Times New Roman" w:hAnsi="Arial" w:cs="Arial"/>
          <w:b/>
          <w:color w:val="3A3A3A"/>
          <w:sz w:val="23"/>
          <w:szCs w:val="23"/>
        </w:rPr>
        <w:t xml:space="preserve"> and Cyber Laws</w:t>
      </w:r>
    </w:p>
    <w:p w14:paraId="0E35BCB9" w14:textId="77777777" w:rsidR="001B06F2" w:rsidRDefault="001B06F2" w:rsidP="00A4163E">
      <w:pPr>
        <w:shd w:val="clear" w:color="auto" w:fill="FFFFFF"/>
        <w:spacing w:after="0" w:line="240" w:lineRule="auto"/>
        <w:rPr>
          <w:rFonts w:ascii="Arial" w:eastAsia="Times New Roman" w:hAnsi="Arial" w:cs="Arial"/>
          <w:color w:val="3A3A3A"/>
          <w:sz w:val="23"/>
          <w:szCs w:val="23"/>
        </w:rPr>
      </w:pPr>
    </w:p>
    <w:p w14:paraId="3E95BB15"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 Which of the following is not a type of cyber crime?</w:t>
      </w:r>
      <w:r w:rsidRPr="00A4163E">
        <w:rPr>
          <w:rFonts w:ascii="Arial" w:eastAsia="Times New Roman" w:hAnsi="Arial" w:cs="Arial"/>
          <w:color w:val="3A3A3A"/>
          <w:sz w:val="23"/>
          <w:szCs w:val="23"/>
        </w:rPr>
        <w:br/>
        <w:t>a) Data theft</w:t>
      </w:r>
      <w:r w:rsidRPr="00A4163E">
        <w:rPr>
          <w:rFonts w:ascii="Arial" w:eastAsia="Times New Roman" w:hAnsi="Arial" w:cs="Arial"/>
          <w:color w:val="3A3A3A"/>
          <w:sz w:val="23"/>
          <w:szCs w:val="23"/>
        </w:rPr>
        <w:br/>
        <w:t>b) Forgery</w:t>
      </w:r>
      <w:r w:rsidRPr="00A4163E">
        <w:rPr>
          <w:rFonts w:ascii="Arial" w:eastAsia="Times New Roman" w:hAnsi="Arial" w:cs="Arial"/>
          <w:color w:val="3A3A3A"/>
          <w:sz w:val="23"/>
          <w:szCs w:val="23"/>
        </w:rPr>
        <w:br/>
        <w:t>c) Damage to data and systems</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d) Installing antivirus for protection</w:t>
      </w:r>
      <w:r w:rsidRPr="00522349">
        <w:rPr>
          <w:rFonts w:ascii="Arial" w:eastAsia="Times New Roman" w:hAnsi="Arial" w:cs="Arial"/>
          <w:b/>
          <w:bCs/>
          <w:color w:val="3A3A3A"/>
          <w:sz w:val="23"/>
          <w:szCs w:val="23"/>
        </w:rPr>
        <w:br/>
      </w:r>
    </w:p>
    <w:p w14:paraId="1136DF1C" w14:textId="032489B5"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Explanation: Cyber crimes are one of the most threatening terms that is an evolving phase. It is said that major percentage of the World War III will be based on cyber-attacks by cyber armies of different countries.</w:t>
      </w:r>
    </w:p>
    <w:p w14:paraId="0119FDC8"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2. Cyber-laws are incorporated for punishing all criminals only.</w:t>
      </w:r>
      <w:r w:rsidRPr="00A4163E">
        <w:rPr>
          <w:rFonts w:ascii="Arial" w:eastAsia="Times New Roman" w:hAnsi="Arial" w:cs="Arial"/>
          <w:color w:val="3A3A3A"/>
          <w:sz w:val="23"/>
          <w:szCs w:val="23"/>
        </w:rPr>
        <w:br/>
        <w:t>a) True</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b) False</w:t>
      </w:r>
      <w:r w:rsidRPr="00522349">
        <w:rPr>
          <w:rFonts w:ascii="Arial" w:eastAsia="Times New Roman" w:hAnsi="Arial" w:cs="Arial"/>
          <w:b/>
          <w:bCs/>
          <w:color w:val="3A3A3A"/>
          <w:sz w:val="23"/>
          <w:szCs w:val="23"/>
        </w:rPr>
        <w:br/>
      </w:r>
    </w:p>
    <w:p w14:paraId="5D299581" w14:textId="2BC3A80B"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Explanation: Cyber-laws were incorporated in our law book not only to punish cyber criminals but to reduce cyber crimes and tie the hands of citizens from doing illicit digital acts that harm or damage other’s digital property or identity.</w:t>
      </w:r>
    </w:p>
    <w:p w14:paraId="1F596A61"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3. Cyber-crime can be categorized into ________ types.</w:t>
      </w:r>
      <w:r w:rsidRPr="00A4163E">
        <w:rPr>
          <w:rFonts w:ascii="Arial" w:eastAsia="Times New Roman" w:hAnsi="Arial" w:cs="Arial"/>
          <w:color w:val="3A3A3A"/>
          <w:sz w:val="23"/>
          <w:szCs w:val="23"/>
        </w:rPr>
        <w:br/>
        <w:t>a) 4</w:t>
      </w:r>
      <w:r w:rsidRPr="00A4163E">
        <w:rPr>
          <w:rFonts w:ascii="Arial" w:eastAsia="Times New Roman" w:hAnsi="Arial" w:cs="Arial"/>
          <w:color w:val="3A3A3A"/>
          <w:sz w:val="23"/>
          <w:szCs w:val="23"/>
        </w:rPr>
        <w:br/>
        <w:t>b) 3</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c) 2</w:t>
      </w:r>
      <w:r w:rsidRPr="00522349">
        <w:rPr>
          <w:rFonts w:ascii="Arial" w:eastAsia="Times New Roman" w:hAnsi="Arial" w:cs="Arial"/>
          <w:b/>
          <w:bCs/>
          <w:color w:val="3A3A3A"/>
          <w:sz w:val="23"/>
          <w:szCs w:val="23"/>
        </w:rPr>
        <w:br/>
      </w:r>
      <w:r w:rsidRPr="00A4163E">
        <w:rPr>
          <w:rFonts w:ascii="Arial" w:eastAsia="Times New Roman" w:hAnsi="Arial" w:cs="Arial"/>
          <w:color w:val="3A3A3A"/>
          <w:sz w:val="23"/>
          <w:szCs w:val="23"/>
        </w:rPr>
        <w:t>d) 6</w:t>
      </w:r>
      <w:r w:rsidRPr="00A4163E">
        <w:rPr>
          <w:rFonts w:ascii="Arial" w:eastAsia="Times New Roman" w:hAnsi="Arial" w:cs="Arial"/>
          <w:color w:val="3A3A3A"/>
          <w:sz w:val="23"/>
          <w:szCs w:val="23"/>
        </w:rPr>
        <w:br/>
      </w:r>
    </w:p>
    <w:p w14:paraId="4452DB7D" w14:textId="0C1265D3"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 xml:space="preserve">Explanation: </w:t>
      </w:r>
      <w:proofErr w:type="spellStart"/>
      <w:r w:rsidRPr="00A4163E">
        <w:rPr>
          <w:rFonts w:ascii="Arial" w:eastAsia="Times New Roman" w:hAnsi="Arial" w:cs="Arial"/>
          <w:color w:val="3A3A3A"/>
          <w:sz w:val="23"/>
          <w:szCs w:val="23"/>
        </w:rPr>
        <w:t>Cyber crime</w:t>
      </w:r>
      <w:proofErr w:type="spellEnd"/>
      <w:r w:rsidRPr="00A4163E">
        <w:rPr>
          <w:rFonts w:ascii="Arial" w:eastAsia="Times New Roman" w:hAnsi="Arial" w:cs="Arial"/>
          <w:color w:val="3A3A3A"/>
          <w:sz w:val="23"/>
          <w:szCs w:val="23"/>
        </w:rPr>
        <w:t xml:space="preserve"> can be categorized into 2 types. These are peer-to-peer attack and computer as weapon. In peer-to-peer attack, attackers target the victim users; and in computer as weapon attack technique, computers are used by attackers for a mass attack such as illegal and banned photo leak, IPR violation, pornography, cyber terrorism etc.</w:t>
      </w:r>
    </w:p>
    <w:p w14:paraId="39BB127E"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4. Which of the following is not a type of peer-to-peer cyber-crime?</w:t>
      </w:r>
      <w:r w:rsidRPr="00A4163E">
        <w:rPr>
          <w:rFonts w:ascii="Arial" w:eastAsia="Times New Roman" w:hAnsi="Arial" w:cs="Arial"/>
          <w:color w:val="3A3A3A"/>
          <w:sz w:val="23"/>
          <w:szCs w:val="23"/>
        </w:rPr>
        <w:br/>
        <w:t>a) Phishing</w:t>
      </w:r>
      <w:r w:rsidRPr="00A4163E">
        <w:rPr>
          <w:rFonts w:ascii="Arial" w:eastAsia="Times New Roman" w:hAnsi="Arial" w:cs="Arial"/>
          <w:color w:val="3A3A3A"/>
          <w:sz w:val="23"/>
          <w:szCs w:val="23"/>
        </w:rPr>
        <w:br/>
        <w:t>b) Injecting Trojans to a target victim</w:t>
      </w:r>
      <w:r w:rsidRPr="00A4163E">
        <w:rPr>
          <w:rFonts w:ascii="Arial" w:eastAsia="Times New Roman" w:hAnsi="Arial" w:cs="Arial"/>
          <w:color w:val="3A3A3A"/>
          <w:sz w:val="23"/>
          <w:szCs w:val="23"/>
        </w:rPr>
        <w:br/>
        <w:t xml:space="preserve">c) </w:t>
      </w:r>
      <w:proofErr w:type="spellStart"/>
      <w:r w:rsidRPr="00A4163E">
        <w:rPr>
          <w:rFonts w:ascii="Arial" w:eastAsia="Times New Roman" w:hAnsi="Arial" w:cs="Arial"/>
          <w:color w:val="3A3A3A"/>
          <w:sz w:val="23"/>
          <w:szCs w:val="23"/>
        </w:rPr>
        <w:t>MiTM</w:t>
      </w:r>
      <w:proofErr w:type="spellEnd"/>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d) Credit card details leak in deep web</w:t>
      </w:r>
      <w:r w:rsidRPr="00522349">
        <w:rPr>
          <w:rFonts w:ascii="Arial" w:eastAsia="Times New Roman" w:hAnsi="Arial" w:cs="Arial"/>
          <w:b/>
          <w:bCs/>
          <w:color w:val="3A3A3A"/>
          <w:sz w:val="23"/>
          <w:szCs w:val="23"/>
        </w:rPr>
        <w:br/>
      </w:r>
    </w:p>
    <w:p w14:paraId="58C13B92" w14:textId="38D90022"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Explanation: Phishing, injecting Trojans and worms to individuals comes under peer-to-peer cyber crime. Whereas, leakage of credit card data of a large number of people in deep web comes under computer as weapon cyber-crime.</w:t>
      </w:r>
    </w:p>
    <w:p w14:paraId="08173B0A"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5. Which of the following is not an example of a computer as weapon cyber-crime?</w:t>
      </w:r>
      <w:r w:rsidRPr="00A4163E">
        <w:rPr>
          <w:rFonts w:ascii="Arial" w:eastAsia="Times New Roman" w:hAnsi="Arial" w:cs="Arial"/>
          <w:color w:val="3A3A3A"/>
          <w:sz w:val="23"/>
          <w:szCs w:val="23"/>
        </w:rPr>
        <w:br/>
        <w:t>a) Credit card fraudulent</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b) Spying someone using keylogger</w:t>
      </w:r>
      <w:r w:rsidRPr="00522349">
        <w:rPr>
          <w:rFonts w:ascii="Arial" w:eastAsia="Times New Roman" w:hAnsi="Arial" w:cs="Arial"/>
          <w:b/>
          <w:bCs/>
          <w:color w:val="3A3A3A"/>
          <w:sz w:val="23"/>
          <w:szCs w:val="23"/>
        </w:rPr>
        <w:br/>
      </w:r>
      <w:r w:rsidRPr="00A4163E">
        <w:rPr>
          <w:rFonts w:ascii="Arial" w:eastAsia="Times New Roman" w:hAnsi="Arial" w:cs="Arial"/>
          <w:color w:val="3A3A3A"/>
          <w:sz w:val="23"/>
          <w:szCs w:val="23"/>
        </w:rPr>
        <w:t>c) IPR Violation</w:t>
      </w:r>
      <w:r w:rsidRPr="00A4163E">
        <w:rPr>
          <w:rFonts w:ascii="Arial" w:eastAsia="Times New Roman" w:hAnsi="Arial" w:cs="Arial"/>
          <w:color w:val="3A3A3A"/>
          <w:sz w:val="23"/>
          <w:szCs w:val="23"/>
        </w:rPr>
        <w:br/>
        <w:t>d) Pornography</w:t>
      </w:r>
      <w:r w:rsidRPr="00A4163E">
        <w:rPr>
          <w:rFonts w:ascii="Arial" w:eastAsia="Times New Roman" w:hAnsi="Arial" w:cs="Arial"/>
          <w:color w:val="3A3A3A"/>
          <w:sz w:val="23"/>
          <w:szCs w:val="23"/>
        </w:rPr>
        <w:br/>
      </w:r>
    </w:p>
    <w:p w14:paraId="7E40B0CB" w14:textId="77E6DFD4"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lastRenderedPageBreak/>
        <w:t>Explanation: DDoS (Distributed Denial of Service), IPR violation, pornography are mass attacks done using a computer. Spying someone using keylogger is an example of peer-to-peer attack.</w:t>
      </w:r>
    </w:p>
    <w:p w14:paraId="12CB4480"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6. Which of the following is not done by cyber criminals?</w:t>
      </w:r>
      <w:r w:rsidRPr="00A4163E">
        <w:rPr>
          <w:rFonts w:ascii="Arial" w:eastAsia="Times New Roman" w:hAnsi="Arial" w:cs="Arial"/>
          <w:color w:val="3A3A3A"/>
          <w:sz w:val="23"/>
          <w:szCs w:val="23"/>
        </w:rPr>
        <w:br/>
        <w:t>a) Unauthorized account access</w:t>
      </w:r>
      <w:r w:rsidRPr="00A4163E">
        <w:rPr>
          <w:rFonts w:ascii="Arial" w:eastAsia="Times New Roman" w:hAnsi="Arial" w:cs="Arial"/>
          <w:color w:val="3A3A3A"/>
          <w:sz w:val="23"/>
          <w:szCs w:val="23"/>
        </w:rPr>
        <w:br/>
        <w:t>b) Mass attack using Trojans as botnets</w:t>
      </w:r>
      <w:r w:rsidRPr="00A4163E">
        <w:rPr>
          <w:rFonts w:ascii="Arial" w:eastAsia="Times New Roman" w:hAnsi="Arial" w:cs="Arial"/>
          <w:color w:val="3A3A3A"/>
          <w:sz w:val="23"/>
          <w:szCs w:val="23"/>
        </w:rPr>
        <w:br/>
        <w:t>c) Email spoofing and spamming</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d) Report vulnerability in any system</w:t>
      </w:r>
      <w:r w:rsidRPr="00522349">
        <w:rPr>
          <w:rFonts w:ascii="Arial" w:eastAsia="Times New Roman" w:hAnsi="Arial" w:cs="Arial"/>
          <w:b/>
          <w:bCs/>
          <w:color w:val="3A3A3A"/>
          <w:sz w:val="23"/>
          <w:szCs w:val="23"/>
        </w:rPr>
        <w:br/>
      </w:r>
    </w:p>
    <w:p w14:paraId="1B0F9395" w14:textId="6F25D328"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Explanation: Cyber-criminals are involved in activities like accessing online accounts in unauthorized manner; use Trojans to attack large systems, sending spoofed emails. But cyber-criminals do not report any bug is found in a system, rather they exploit the bug for their profit.</w:t>
      </w:r>
    </w:p>
    <w:p w14:paraId="3F9D6DA2"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7. What is the name of the IT law that India is having in the Indian legislature?</w:t>
      </w:r>
      <w:r w:rsidRPr="00A4163E">
        <w:rPr>
          <w:rFonts w:ascii="Arial" w:eastAsia="Times New Roman" w:hAnsi="Arial" w:cs="Arial"/>
          <w:color w:val="3A3A3A"/>
          <w:sz w:val="23"/>
          <w:szCs w:val="23"/>
        </w:rPr>
        <w:br/>
        <w:t>a) India’s Technology (IT) Act, 2000</w:t>
      </w:r>
      <w:r w:rsidRPr="00A4163E">
        <w:rPr>
          <w:rFonts w:ascii="Arial" w:eastAsia="Times New Roman" w:hAnsi="Arial" w:cs="Arial"/>
          <w:color w:val="3A3A3A"/>
          <w:sz w:val="23"/>
          <w:szCs w:val="23"/>
        </w:rPr>
        <w:br/>
        <w:t>b) India’s Digital Information Technology (DIT) Act, 2000</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c) India’s Information Technology (IT) Act, 2000</w:t>
      </w:r>
      <w:r w:rsidRPr="00522349">
        <w:rPr>
          <w:rFonts w:ascii="Arial" w:eastAsia="Times New Roman" w:hAnsi="Arial" w:cs="Arial"/>
          <w:b/>
          <w:bCs/>
          <w:color w:val="3A3A3A"/>
          <w:sz w:val="23"/>
          <w:szCs w:val="23"/>
        </w:rPr>
        <w:br/>
      </w:r>
      <w:r w:rsidRPr="00A4163E">
        <w:rPr>
          <w:rFonts w:ascii="Arial" w:eastAsia="Times New Roman" w:hAnsi="Arial" w:cs="Arial"/>
          <w:color w:val="3A3A3A"/>
          <w:sz w:val="23"/>
          <w:szCs w:val="23"/>
        </w:rPr>
        <w:t>d) The Technology Act, 2008</w:t>
      </w:r>
      <w:r w:rsidRPr="00A4163E">
        <w:rPr>
          <w:rFonts w:ascii="Arial" w:eastAsia="Times New Roman" w:hAnsi="Arial" w:cs="Arial"/>
          <w:color w:val="3A3A3A"/>
          <w:sz w:val="23"/>
          <w:szCs w:val="23"/>
        </w:rPr>
        <w:br/>
      </w:r>
    </w:p>
    <w:p w14:paraId="1583A3AA" w14:textId="19228B36"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Explanation: The Indian legislature thought of adding a chapter that is dedicated to cyber law. This finally brought India’s Information Technology (IT) Act, 2000 which deals with the different cyber-crimes and their associated laws.</w:t>
      </w:r>
    </w:p>
    <w:p w14:paraId="762A72FE"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8. In which year India’s IT Act came into existence?</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a) 2000</w:t>
      </w:r>
      <w:r w:rsidRPr="00522349">
        <w:rPr>
          <w:rFonts w:ascii="Arial" w:eastAsia="Times New Roman" w:hAnsi="Arial" w:cs="Arial"/>
          <w:b/>
          <w:bCs/>
          <w:color w:val="3A3A3A"/>
          <w:sz w:val="23"/>
          <w:szCs w:val="23"/>
        </w:rPr>
        <w:br/>
      </w:r>
      <w:r w:rsidRPr="00A4163E">
        <w:rPr>
          <w:rFonts w:ascii="Arial" w:eastAsia="Times New Roman" w:hAnsi="Arial" w:cs="Arial"/>
          <w:color w:val="3A3A3A"/>
          <w:sz w:val="23"/>
          <w:szCs w:val="23"/>
        </w:rPr>
        <w:t>b) 2001</w:t>
      </w:r>
      <w:r w:rsidRPr="00A4163E">
        <w:rPr>
          <w:rFonts w:ascii="Arial" w:eastAsia="Times New Roman" w:hAnsi="Arial" w:cs="Arial"/>
          <w:color w:val="3A3A3A"/>
          <w:sz w:val="23"/>
          <w:szCs w:val="23"/>
        </w:rPr>
        <w:br/>
        <w:t>c) 2002</w:t>
      </w:r>
      <w:r w:rsidRPr="00A4163E">
        <w:rPr>
          <w:rFonts w:ascii="Arial" w:eastAsia="Times New Roman" w:hAnsi="Arial" w:cs="Arial"/>
          <w:color w:val="3A3A3A"/>
          <w:sz w:val="23"/>
          <w:szCs w:val="23"/>
        </w:rPr>
        <w:br/>
        <w:t>d) 2003</w:t>
      </w:r>
      <w:r w:rsidRPr="00A4163E">
        <w:rPr>
          <w:rFonts w:ascii="Arial" w:eastAsia="Times New Roman" w:hAnsi="Arial" w:cs="Arial"/>
          <w:color w:val="3A3A3A"/>
          <w:sz w:val="23"/>
          <w:szCs w:val="23"/>
        </w:rPr>
        <w:br/>
      </w:r>
    </w:p>
    <w:p w14:paraId="558A69FE" w14:textId="5D435CD3"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Explanation: On 17th Oct 2000, the Indian legislature thought of adding a chapter that is dedicated to cyber law, for which India’s Information Technology (IT) Act, 2000 came into existence.</w:t>
      </w:r>
    </w:p>
    <w:p w14:paraId="3A110885"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9. What is the full form of ITA-2000?</w:t>
      </w:r>
      <w:r w:rsidRPr="00A4163E">
        <w:rPr>
          <w:rFonts w:ascii="Arial" w:eastAsia="Times New Roman" w:hAnsi="Arial" w:cs="Arial"/>
          <w:color w:val="3A3A3A"/>
          <w:sz w:val="23"/>
          <w:szCs w:val="23"/>
        </w:rPr>
        <w:br/>
        <w:t>a) Information Tech Act -2000</w:t>
      </w:r>
      <w:r w:rsidRPr="00A4163E">
        <w:rPr>
          <w:rFonts w:ascii="Arial" w:eastAsia="Times New Roman" w:hAnsi="Arial" w:cs="Arial"/>
          <w:color w:val="3A3A3A"/>
          <w:sz w:val="23"/>
          <w:szCs w:val="23"/>
        </w:rPr>
        <w:br/>
        <w:t>b) Indian Technology Act -2000</w:t>
      </w:r>
      <w:r w:rsidRPr="00A4163E">
        <w:rPr>
          <w:rFonts w:ascii="Arial" w:eastAsia="Times New Roman" w:hAnsi="Arial" w:cs="Arial"/>
          <w:color w:val="3A3A3A"/>
          <w:sz w:val="23"/>
          <w:szCs w:val="23"/>
        </w:rPr>
        <w:br/>
        <w:t>c) International Technology Act -2000</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d) Information Technology Act -2000</w:t>
      </w:r>
      <w:r w:rsidRPr="00522349">
        <w:rPr>
          <w:rFonts w:ascii="Arial" w:eastAsia="Times New Roman" w:hAnsi="Arial" w:cs="Arial"/>
          <w:b/>
          <w:bCs/>
          <w:color w:val="3A3A3A"/>
          <w:sz w:val="23"/>
          <w:szCs w:val="23"/>
        </w:rPr>
        <w:br/>
      </w:r>
    </w:p>
    <w:p w14:paraId="3A80A897" w14:textId="7C4CEC0E"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Explanation: Information Technology Act -2000 (ITA-2000), came into existence on 17</w:t>
      </w:r>
      <w:r w:rsidRPr="00A4163E">
        <w:rPr>
          <w:rFonts w:ascii="Arial" w:eastAsia="Times New Roman" w:hAnsi="Arial" w:cs="Arial"/>
          <w:color w:val="3A3A3A"/>
          <w:sz w:val="17"/>
          <w:szCs w:val="17"/>
          <w:bdr w:val="none" w:sz="0" w:space="0" w:color="auto" w:frame="1"/>
          <w:vertAlign w:val="superscript"/>
        </w:rPr>
        <w:t>th</w:t>
      </w:r>
      <w:r w:rsidRPr="00A4163E">
        <w:rPr>
          <w:rFonts w:ascii="Arial" w:eastAsia="Times New Roman" w:hAnsi="Arial" w:cs="Arial"/>
          <w:color w:val="3A3A3A"/>
          <w:sz w:val="23"/>
          <w:szCs w:val="23"/>
        </w:rPr>
        <w:t> Oct 2000, that is dedicated to cyber-crime and e-commerce law in India.</w:t>
      </w:r>
    </w:p>
    <w:p w14:paraId="74D06D43"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10. The Information Technology Act -2000 bill was passed by K. R. Narayanan.</w:t>
      </w:r>
      <w:r w:rsidRPr="00A4163E">
        <w:rPr>
          <w:rFonts w:ascii="Arial" w:eastAsia="Times New Roman" w:hAnsi="Arial" w:cs="Arial"/>
          <w:color w:val="3A3A3A"/>
          <w:sz w:val="23"/>
          <w:szCs w:val="23"/>
        </w:rPr>
        <w:br/>
        <w:t>a) True</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b) False</w:t>
      </w:r>
      <w:r w:rsidRPr="00522349">
        <w:rPr>
          <w:rFonts w:ascii="Arial" w:eastAsia="Times New Roman" w:hAnsi="Arial" w:cs="Arial"/>
          <w:b/>
          <w:bCs/>
          <w:color w:val="3A3A3A"/>
          <w:sz w:val="23"/>
          <w:szCs w:val="23"/>
        </w:rPr>
        <w:br/>
      </w:r>
    </w:p>
    <w:p w14:paraId="7AFC9D52" w14:textId="2E08DA63"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lastRenderedPageBreak/>
        <w:t xml:space="preserve">Explanation: The bill was passed &amp; signed by Dr. K. R. Narayanan on 9th May, in the year 2000. The bill got </w:t>
      </w:r>
      <w:proofErr w:type="spellStart"/>
      <w:r w:rsidRPr="00A4163E">
        <w:rPr>
          <w:rFonts w:ascii="Arial" w:eastAsia="Times New Roman" w:hAnsi="Arial" w:cs="Arial"/>
          <w:color w:val="3A3A3A"/>
          <w:sz w:val="23"/>
          <w:szCs w:val="23"/>
        </w:rPr>
        <w:t>finalised</w:t>
      </w:r>
      <w:proofErr w:type="spellEnd"/>
      <w:r w:rsidRPr="00A4163E">
        <w:rPr>
          <w:rFonts w:ascii="Arial" w:eastAsia="Times New Roman" w:hAnsi="Arial" w:cs="Arial"/>
          <w:color w:val="3A3A3A"/>
          <w:sz w:val="23"/>
          <w:szCs w:val="23"/>
        </w:rPr>
        <w:t xml:space="preserve"> by head officials along with the Minister of Information Technology, Dr. Pramod Mahajan.</w:t>
      </w:r>
    </w:p>
    <w:p w14:paraId="482C47E7"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11. Under which section of IT Act, stealing any digital asset or information is written a cyber-crime.</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a) 65</w:t>
      </w:r>
      <w:r w:rsidRPr="00522349">
        <w:rPr>
          <w:rFonts w:ascii="Arial" w:eastAsia="Times New Roman" w:hAnsi="Arial" w:cs="Arial"/>
          <w:b/>
          <w:bCs/>
          <w:color w:val="3A3A3A"/>
          <w:sz w:val="23"/>
          <w:szCs w:val="23"/>
        </w:rPr>
        <w:br/>
      </w:r>
      <w:r w:rsidRPr="00A4163E">
        <w:rPr>
          <w:rFonts w:ascii="Arial" w:eastAsia="Times New Roman" w:hAnsi="Arial" w:cs="Arial"/>
          <w:color w:val="3A3A3A"/>
          <w:sz w:val="23"/>
          <w:szCs w:val="23"/>
        </w:rPr>
        <w:t>b) 65-D</w:t>
      </w:r>
      <w:r w:rsidRPr="00A4163E">
        <w:rPr>
          <w:rFonts w:ascii="Arial" w:eastAsia="Times New Roman" w:hAnsi="Arial" w:cs="Arial"/>
          <w:color w:val="3A3A3A"/>
          <w:sz w:val="23"/>
          <w:szCs w:val="23"/>
        </w:rPr>
        <w:br/>
        <w:t>c) 67</w:t>
      </w:r>
      <w:r w:rsidRPr="00A4163E">
        <w:rPr>
          <w:rFonts w:ascii="Arial" w:eastAsia="Times New Roman" w:hAnsi="Arial" w:cs="Arial"/>
          <w:color w:val="3A3A3A"/>
          <w:sz w:val="23"/>
          <w:szCs w:val="23"/>
        </w:rPr>
        <w:br/>
        <w:t>d) 70</w:t>
      </w:r>
      <w:r w:rsidRPr="00A4163E">
        <w:rPr>
          <w:rFonts w:ascii="Arial" w:eastAsia="Times New Roman" w:hAnsi="Arial" w:cs="Arial"/>
          <w:color w:val="3A3A3A"/>
          <w:sz w:val="23"/>
          <w:szCs w:val="23"/>
        </w:rPr>
        <w:br/>
      </w:r>
    </w:p>
    <w:p w14:paraId="65CF3F29" w14:textId="24AEC0D6"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Explanation: When a cyber-criminal steals any computer documents, assets or any software’s source code from any organization, individual, or from any other means then the cyber crime falls under section 65 of IT Act, 2000.</w:t>
      </w:r>
    </w:p>
    <w:p w14:paraId="5AB6E45B"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12. What is the punishment in India for stealing computer documents, assets or any software’s source code from any organization, individual, or from any other means?</w:t>
      </w:r>
      <w:r w:rsidRPr="00A4163E">
        <w:rPr>
          <w:rFonts w:ascii="Arial" w:eastAsia="Times New Roman" w:hAnsi="Arial" w:cs="Arial"/>
          <w:color w:val="3A3A3A"/>
          <w:sz w:val="23"/>
          <w:szCs w:val="23"/>
        </w:rPr>
        <w:br/>
        <w:t>a) 6 months of imprisonment and a fine of Rs. 50,000</w:t>
      </w:r>
      <w:r w:rsidRPr="00A4163E">
        <w:rPr>
          <w:rFonts w:ascii="Arial" w:eastAsia="Times New Roman" w:hAnsi="Arial" w:cs="Arial"/>
          <w:color w:val="3A3A3A"/>
          <w:sz w:val="23"/>
          <w:szCs w:val="23"/>
        </w:rPr>
        <w:br/>
        <w:t>b) 1 year of imprisonment and a fine of Rs. 100,000</w:t>
      </w:r>
      <w:r w:rsidRPr="00A4163E">
        <w:rPr>
          <w:rFonts w:ascii="Arial" w:eastAsia="Times New Roman" w:hAnsi="Arial" w:cs="Arial"/>
          <w:color w:val="3A3A3A"/>
          <w:sz w:val="23"/>
          <w:szCs w:val="23"/>
        </w:rPr>
        <w:br/>
        <w:t>c) 2 years of imprisonment and a fine of Rs. 250,000</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d) 3 years of imprisonment and a fine of Rs. 500,000</w:t>
      </w:r>
      <w:r w:rsidRPr="00522349">
        <w:rPr>
          <w:rFonts w:ascii="Arial" w:eastAsia="Times New Roman" w:hAnsi="Arial" w:cs="Arial"/>
          <w:b/>
          <w:bCs/>
          <w:color w:val="3A3A3A"/>
          <w:sz w:val="23"/>
          <w:szCs w:val="23"/>
        </w:rPr>
        <w:br/>
      </w:r>
    </w:p>
    <w:p w14:paraId="35635671" w14:textId="5F28A669"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Explanation: The punishment in India for stealing computer documents, assets or any software’s source code from any organization, individual, or from any other means is 3 years of imprisonment and a fine of Rs. 500,000.</w:t>
      </w:r>
    </w:p>
    <w:p w14:paraId="3EF80FA8"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13. What is the updated version of the IT Act, 2000?</w:t>
      </w:r>
      <w:r w:rsidRPr="00A4163E">
        <w:rPr>
          <w:rFonts w:ascii="Arial" w:eastAsia="Times New Roman" w:hAnsi="Arial" w:cs="Arial"/>
          <w:color w:val="3A3A3A"/>
          <w:sz w:val="23"/>
          <w:szCs w:val="23"/>
        </w:rPr>
        <w:br/>
        <w:t>a) IT Act, 2007</w:t>
      </w:r>
      <w:r w:rsidRPr="00A4163E">
        <w:rPr>
          <w:rFonts w:ascii="Arial" w:eastAsia="Times New Roman" w:hAnsi="Arial" w:cs="Arial"/>
          <w:color w:val="3A3A3A"/>
          <w:sz w:val="23"/>
          <w:szCs w:val="23"/>
        </w:rPr>
        <w:br/>
        <w:t>b) Advanced IT Act, 2007</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c) IT Act, 2008</w:t>
      </w:r>
      <w:r w:rsidRPr="00522349">
        <w:rPr>
          <w:rFonts w:ascii="Arial" w:eastAsia="Times New Roman" w:hAnsi="Arial" w:cs="Arial"/>
          <w:b/>
          <w:bCs/>
          <w:color w:val="3A3A3A"/>
          <w:sz w:val="23"/>
          <w:szCs w:val="23"/>
        </w:rPr>
        <w:br/>
      </w:r>
      <w:r w:rsidRPr="00A4163E">
        <w:rPr>
          <w:rFonts w:ascii="Arial" w:eastAsia="Times New Roman" w:hAnsi="Arial" w:cs="Arial"/>
          <w:color w:val="3A3A3A"/>
          <w:sz w:val="23"/>
          <w:szCs w:val="23"/>
        </w:rPr>
        <w:t>d) Advanced IT Act, 2008</w:t>
      </w:r>
      <w:r w:rsidRPr="00A4163E">
        <w:rPr>
          <w:rFonts w:ascii="Arial" w:eastAsia="Times New Roman" w:hAnsi="Arial" w:cs="Arial"/>
          <w:color w:val="3A3A3A"/>
          <w:sz w:val="23"/>
          <w:szCs w:val="23"/>
        </w:rPr>
        <w:br/>
      </w:r>
    </w:p>
    <w:p w14:paraId="4D7D7B5E" w14:textId="047D13A0"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Explanation: In the year 2008, the IT Act, 2000 was updated and came up with a much broader and precise law on different computer-related crimes and cyber offenses.</w:t>
      </w:r>
    </w:p>
    <w:p w14:paraId="61F2AF18"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14. In which year the Indian IT Act, 2000 got updated?</w:t>
      </w:r>
      <w:r w:rsidRPr="00A4163E">
        <w:rPr>
          <w:rFonts w:ascii="Arial" w:eastAsia="Times New Roman" w:hAnsi="Arial" w:cs="Arial"/>
          <w:color w:val="3A3A3A"/>
          <w:sz w:val="23"/>
          <w:szCs w:val="23"/>
        </w:rPr>
        <w:br/>
        <w:t>a) 2006</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b) 2008</w:t>
      </w:r>
      <w:r w:rsidRPr="00522349">
        <w:rPr>
          <w:rFonts w:ascii="Arial" w:eastAsia="Times New Roman" w:hAnsi="Arial" w:cs="Arial"/>
          <w:b/>
          <w:bCs/>
          <w:color w:val="3A3A3A"/>
          <w:sz w:val="23"/>
          <w:szCs w:val="23"/>
        </w:rPr>
        <w:br/>
      </w:r>
      <w:r w:rsidRPr="00A4163E">
        <w:rPr>
          <w:rFonts w:ascii="Arial" w:eastAsia="Times New Roman" w:hAnsi="Arial" w:cs="Arial"/>
          <w:color w:val="3A3A3A"/>
          <w:sz w:val="23"/>
          <w:szCs w:val="23"/>
        </w:rPr>
        <w:t>c) 2010</w:t>
      </w:r>
      <w:r w:rsidRPr="00A4163E">
        <w:rPr>
          <w:rFonts w:ascii="Arial" w:eastAsia="Times New Roman" w:hAnsi="Arial" w:cs="Arial"/>
          <w:color w:val="3A3A3A"/>
          <w:sz w:val="23"/>
          <w:szCs w:val="23"/>
        </w:rPr>
        <w:br/>
        <w:t>d) 2012</w:t>
      </w:r>
      <w:r w:rsidRPr="00A4163E">
        <w:rPr>
          <w:rFonts w:ascii="Arial" w:eastAsia="Times New Roman" w:hAnsi="Arial" w:cs="Arial"/>
          <w:color w:val="3A3A3A"/>
          <w:sz w:val="23"/>
          <w:szCs w:val="23"/>
        </w:rPr>
        <w:br/>
      </w:r>
    </w:p>
    <w:p w14:paraId="363425C7" w14:textId="4D6696DA"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Explanation: In the year 2008, the IT Act, 2000 was updated and came up with a much broader and precise law on different computer-related crimes and cyber offenses.</w:t>
      </w:r>
    </w:p>
    <w:p w14:paraId="099A1904" w14:textId="77777777"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15. What type of cyber-crime, its laws and punishments does section 66 of the Indian IT Act holds?</w:t>
      </w:r>
      <w:r w:rsidRPr="00A4163E">
        <w:rPr>
          <w:rFonts w:ascii="Arial" w:eastAsia="Times New Roman" w:hAnsi="Arial" w:cs="Arial"/>
          <w:color w:val="3A3A3A"/>
          <w:sz w:val="23"/>
          <w:szCs w:val="23"/>
        </w:rPr>
        <w:br/>
      </w:r>
      <w:r w:rsidRPr="00522349">
        <w:rPr>
          <w:rFonts w:ascii="Arial" w:eastAsia="Times New Roman" w:hAnsi="Arial" w:cs="Arial"/>
          <w:b/>
          <w:bCs/>
          <w:color w:val="3A3A3A"/>
          <w:sz w:val="23"/>
          <w:szCs w:val="23"/>
        </w:rPr>
        <w:t>a) Cracking or illegally hack into any system</w:t>
      </w:r>
      <w:r w:rsidRPr="00522349">
        <w:rPr>
          <w:rFonts w:ascii="Arial" w:eastAsia="Times New Roman" w:hAnsi="Arial" w:cs="Arial"/>
          <w:b/>
          <w:bCs/>
          <w:color w:val="3A3A3A"/>
          <w:sz w:val="23"/>
          <w:szCs w:val="23"/>
        </w:rPr>
        <w:br/>
      </w:r>
      <w:r w:rsidRPr="00A4163E">
        <w:rPr>
          <w:rFonts w:ascii="Arial" w:eastAsia="Times New Roman" w:hAnsi="Arial" w:cs="Arial"/>
          <w:color w:val="3A3A3A"/>
          <w:sz w:val="23"/>
          <w:szCs w:val="23"/>
        </w:rPr>
        <w:t>b) Putting antivirus into the victim</w:t>
      </w:r>
      <w:r w:rsidRPr="00A4163E">
        <w:rPr>
          <w:rFonts w:ascii="Arial" w:eastAsia="Times New Roman" w:hAnsi="Arial" w:cs="Arial"/>
          <w:color w:val="3A3A3A"/>
          <w:sz w:val="23"/>
          <w:szCs w:val="23"/>
        </w:rPr>
        <w:br/>
        <w:t>c) Stealing data</w:t>
      </w:r>
      <w:r w:rsidRPr="00A4163E">
        <w:rPr>
          <w:rFonts w:ascii="Arial" w:eastAsia="Times New Roman" w:hAnsi="Arial" w:cs="Arial"/>
          <w:color w:val="3A3A3A"/>
          <w:sz w:val="23"/>
          <w:szCs w:val="23"/>
        </w:rPr>
        <w:br/>
      </w:r>
      <w:r w:rsidRPr="00A4163E">
        <w:rPr>
          <w:rFonts w:ascii="Arial" w:eastAsia="Times New Roman" w:hAnsi="Arial" w:cs="Arial"/>
          <w:color w:val="3A3A3A"/>
          <w:sz w:val="23"/>
          <w:szCs w:val="23"/>
        </w:rPr>
        <w:lastRenderedPageBreak/>
        <w:t>d) Stealing hardware components</w:t>
      </w:r>
      <w:r w:rsidRPr="00A4163E">
        <w:rPr>
          <w:rFonts w:ascii="Arial" w:eastAsia="Times New Roman" w:hAnsi="Arial" w:cs="Arial"/>
          <w:color w:val="3A3A3A"/>
          <w:sz w:val="23"/>
          <w:szCs w:val="23"/>
        </w:rPr>
        <w:br/>
      </w:r>
    </w:p>
    <w:p w14:paraId="77BE5A22" w14:textId="73B5FCBA"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Explanation: Under section 66 of IT Act, 2000 which later came up with a much broader and precise law says that cracking or illegally hacking into any victim’s computer is a crime. It covers a wide range of cyber-crimes under this section of the IT Act.</w:t>
      </w:r>
    </w:p>
    <w:p w14:paraId="5C94C695" w14:textId="77777777" w:rsidR="00691432" w:rsidRPr="00691432" w:rsidRDefault="00691432" w:rsidP="00691432">
      <w:pPr>
        <w:spacing w:after="0" w:line="240" w:lineRule="auto"/>
        <w:rPr>
          <w:ins w:id="0" w:author="Unknown"/>
          <w:rFonts w:ascii="Times New Roman" w:eastAsia="Times New Roman" w:hAnsi="Times New Roman" w:cs="Times New Roman"/>
          <w:sz w:val="24"/>
          <w:szCs w:val="24"/>
        </w:rPr>
      </w:pPr>
    </w:p>
    <w:p w14:paraId="52932243" w14:textId="77777777" w:rsidR="00691432" w:rsidRPr="001B06F2" w:rsidRDefault="001B06F2" w:rsidP="001B06F2">
      <w:pPr>
        <w:shd w:val="clear" w:color="auto" w:fill="FFFFFF"/>
        <w:spacing w:after="0" w:line="240" w:lineRule="auto"/>
        <w:rPr>
          <w:ins w:id="1" w:author="Unknown"/>
          <w:rFonts w:ascii="Arial" w:eastAsia="Times New Roman" w:hAnsi="Arial" w:cs="Arial"/>
          <w:color w:val="000000" w:themeColor="text1"/>
          <w:sz w:val="23"/>
          <w:szCs w:val="23"/>
        </w:rPr>
      </w:pPr>
      <w:r>
        <w:rPr>
          <w:rFonts w:ascii="Arial" w:eastAsia="Times New Roman" w:hAnsi="Arial" w:cs="Arial"/>
          <w:color w:val="000000" w:themeColor="text1"/>
          <w:sz w:val="23"/>
          <w:szCs w:val="23"/>
        </w:rPr>
        <w:t>16</w:t>
      </w:r>
      <w:ins w:id="2" w:author="Unknown">
        <w:r w:rsidR="00691432" w:rsidRPr="001B06F2">
          <w:rPr>
            <w:rFonts w:ascii="Arial" w:eastAsia="Times New Roman" w:hAnsi="Arial" w:cs="Arial"/>
            <w:color w:val="000000" w:themeColor="text1"/>
            <w:sz w:val="23"/>
            <w:szCs w:val="23"/>
          </w:rPr>
          <w:t> Which of the following is not an example of a computer as weapon cyber-crime?</w:t>
        </w:r>
      </w:ins>
    </w:p>
    <w:p w14:paraId="71963FE6" w14:textId="28BCCFC1" w:rsidR="00691432" w:rsidRPr="001B06F2" w:rsidRDefault="00522349" w:rsidP="001B06F2">
      <w:pPr>
        <w:shd w:val="clear" w:color="auto" w:fill="FFFFFF"/>
        <w:spacing w:after="0" w:line="240" w:lineRule="auto"/>
        <w:rPr>
          <w:ins w:id="3" w:author="Unknown"/>
          <w:rFonts w:ascii="Arial" w:eastAsia="Times New Roman" w:hAnsi="Arial" w:cs="Arial"/>
          <w:color w:val="000000" w:themeColor="text1"/>
          <w:sz w:val="23"/>
          <w:szCs w:val="23"/>
        </w:rPr>
      </w:pPr>
      <w:r>
        <w:rPr>
          <w:rFonts w:ascii="Arial" w:eastAsia="Times New Roman" w:hAnsi="Arial" w:cs="Arial"/>
          <w:color w:val="000000" w:themeColor="text1"/>
          <w:sz w:val="23"/>
          <w:szCs w:val="23"/>
        </w:rPr>
        <w:t>a)</w:t>
      </w:r>
      <w:ins w:id="4" w:author="Unknown">
        <w:r w:rsidR="00691432" w:rsidRPr="001B06F2">
          <w:rPr>
            <w:rFonts w:ascii="Arial" w:eastAsia="Times New Roman" w:hAnsi="Arial" w:cs="Arial"/>
            <w:color w:val="000000" w:themeColor="text1"/>
            <w:sz w:val="23"/>
            <w:szCs w:val="23"/>
          </w:rPr>
          <w:t> Credit card fraudulent</w:t>
        </w:r>
      </w:ins>
    </w:p>
    <w:p w14:paraId="2C1E5969" w14:textId="7AA754C7" w:rsidR="00691432" w:rsidRPr="00522349" w:rsidRDefault="00522349" w:rsidP="001B06F2">
      <w:pPr>
        <w:shd w:val="clear" w:color="auto" w:fill="FFFFFF"/>
        <w:spacing w:after="0" w:line="240" w:lineRule="auto"/>
        <w:rPr>
          <w:ins w:id="5" w:author="Unknown"/>
          <w:rFonts w:ascii="Arial" w:eastAsia="Times New Roman" w:hAnsi="Arial" w:cs="Arial"/>
          <w:b/>
          <w:bCs/>
          <w:color w:val="000000" w:themeColor="text1"/>
          <w:sz w:val="23"/>
          <w:szCs w:val="23"/>
        </w:rPr>
      </w:pPr>
      <w:r w:rsidRPr="00522349">
        <w:rPr>
          <w:rFonts w:ascii="Arial" w:eastAsia="Times New Roman" w:hAnsi="Arial" w:cs="Arial"/>
          <w:b/>
          <w:bCs/>
          <w:color w:val="000000" w:themeColor="text1"/>
          <w:sz w:val="23"/>
          <w:szCs w:val="23"/>
        </w:rPr>
        <w:t>b)</w:t>
      </w:r>
      <w:ins w:id="6" w:author="Unknown">
        <w:r w:rsidR="00691432" w:rsidRPr="00522349">
          <w:rPr>
            <w:rFonts w:ascii="Arial" w:eastAsia="Times New Roman" w:hAnsi="Arial" w:cs="Arial"/>
            <w:b/>
            <w:bCs/>
            <w:color w:val="000000" w:themeColor="text1"/>
            <w:sz w:val="23"/>
            <w:szCs w:val="23"/>
          </w:rPr>
          <w:t> Spying someone using keylogger</w:t>
        </w:r>
      </w:ins>
    </w:p>
    <w:p w14:paraId="2358D88E" w14:textId="2E4EF7E5" w:rsidR="00691432" w:rsidRPr="001B06F2" w:rsidRDefault="00522349" w:rsidP="001B06F2">
      <w:pPr>
        <w:shd w:val="clear" w:color="auto" w:fill="FFFFFF"/>
        <w:spacing w:after="0" w:line="240" w:lineRule="auto"/>
        <w:rPr>
          <w:ins w:id="7" w:author="Unknown"/>
          <w:rFonts w:ascii="Arial" w:eastAsia="Times New Roman" w:hAnsi="Arial" w:cs="Arial"/>
          <w:color w:val="000000" w:themeColor="text1"/>
          <w:sz w:val="23"/>
          <w:szCs w:val="23"/>
        </w:rPr>
      </w:pPr>
      <w:r>
        <w:rPr>
          <w:rFonts w:ascii="Arial" w:eastAsia="Times New Roman" w:hAnsi="Arial" w:cs="Arial"/>
          <w:color w:val="000000" w:themeColor="text1"/>
          <w:sz w:val="23"/>
          <w:szCs w:val="23"/>
        </w:rPr>
        <w:t>c)</w:t>
      </w:r>
      <w:ins w:id="8" w:author="Unknown">
        <w:r w:rsidR="00691432" w:rsidRPr="001B06F2">
          <w:rPr>
            <w:rFonts w:ascii="Arial" w:eastAsia="Times New Roman" w:hAnsi="Arial" w:cs="Arial"/>
            <w:color w:val="000000" w:themeColor="text1"/>
            <w:sz w:val="23"/>
            <w:szCs w:val="23"/>
          </w:rPr>
          <w:t> IPR Violation</w:t>
        </w:r>
      </w:ins>
    </w:p>
    <w:p w14:paraId="22787709" w14:textId="66CEB9C7" w:rsidR="00691432" w:rsidRPr="001B06F2" w:rsidRDefault="00522349" w:rsidP="001B06F2">
      <w:pPr>
        <w:shd w:val="clear" w:color="auto" w:fill="FFFFFF"/>
        <w:spacing w:after="0" w:line="240" w:lineRule="auto"/>
        <w:rPr>
          <w:ins w:id="9" w:author="Unknown"/>
          <w:rFonts w:ascii="Arial" w:eastAsia="Times New Roman" w:hAnsi="Arial" w:cs="Arial"/>
          <w:color w:val="000000" w:themeColor="text1"/>
          <w:sz w:val="23"/>
          <w:szCs w:val="23"/>
        </w:rPr>
      </w:pPr>
      <w:r>
        <w:rPr>
          <w:rFonts w:ascii="Arial" w:eastAsia="Times New Roman" w:hAnsi="Arial" w:cs="Arial"/>
          <w:color w:val="000000" w:themeColor="text1"/>
          <w:sz w:val="23"/>
          <w:szCs w:val="23"/>
        </w:rPr>
        <w:t xml:space="preserve">d) </w:t>
      </w:r>
      <w:ins w:id="10" w:author="Unknown">
        <w:r w:rsidR="00691432" w:rsidRPr="001B06F2">
          <w:rPr>
            <w:rFonts w:ascii="Arial" w:eastAsia="Times New Roman" w:hAnsi="Arial" w:cs="Arial"/>
            <w:color w:val="000000" w:themeColor="text1"/>
            <w:sz w:val="23"/>
            <w:szCs w:val="23"/>
          </w:rPr>
          <w:t>None of the above</w:t>
        </w:r>
      </w:ins>
    </w:p>
    <w:p w14:paraId="616895A9" w14:textId="2688CFC7" w:rsidR="001B06F2" w:rsidRDefault="00860FF6" w:rsidP="001B06F2">
      <w:pPr>
        <w:shd w:val="clear" w:color="auto" w:fill="FFFFFF"/>
        <w:spacing w:after="0" w:line="240" w:lineRule="auto"/>
        <w:rPr>
          <w:rFonts w:ascii="Arial" w:eastAsia="Times New Roman" w:hAnsi="Arial" w:cs="Arial"/>
          <w:color w:val="3A3A3A"/>
          <w:sz w:val="23"/>
          <w:szCs w:val="23"/>
        </w:rPr>
      </w:pPr>
      <w:ins w:id="11" w:author="Unknown">
        <w:r w:rsidRPr="001B06F2">
          <w:rPr>
            <w:rFonts w:ascii="Arial" w:eastAsia="Times New Roman" w:hAnsi="Arial" w:cs="Arial"/>
            <w:color w:val="3A3A3A"/>
            <w:sz w:val="23"/>
            <w:szCs w:val="23"/>
          </w:rPr>
          <w:fldChar w:fldCharType="begin"/>
        </w:r>
        <w:r w:rsidR="00691432" w:rsidRPr="001B06F2">
          <w:rPr>
            <w:rFonts w:ascii="Arial" w:eastAsia="Times New Roman" w:hAnsi="Arial" w:cs="Arial"/>
            <w:color w:val="3A3A3A"/>
            <w:sz w:val="23"/>
            <w:szCs w:val="23"/>
          </w:rPr>
          <w:instrText xml:space="preserve"> HYPERLINK "https://www.gkseries.com/mcq-on-cyber-crime/objective-type-questions-and-answers-on-cyber-crime" \l "four" </w:instrText>
        </w:r>
        <w:r w:rsidRPr="001B06F2">
          <w:rPr>
            <w:rFonts w:ascii="Arial" w:eastAsia="Times New Roman" w:hAnsi="Arial" w:cs="Arial"/>
            <w:color w:val="3A3A3A"/>
            <w:sz w:val="23"/>
            <w:szCs w:val="23"/>
          </w:rPr>
          <w:fldChar w:fldCharType="separate"/>
        </w:r>
        <w:r w:rsidR="00691432" w:rsidRPr="001B06F2">
          <w:rPr>
            <w:rFonts w:ascii="Arial" w:eastAsia="Times New Roman" w:hAnsi="Arial" w:cs="Arial"/>
            <w:color w:val="3A3A3A"/>
            <w:sz w:val="23"/>
            <w:szCs w:val="23"/>
          </w:rPr>
          <w:t> </w:t>
        </w:r>
        <w:r w:rsidRPr="001B06F2">
          <w:rPr>
            <w:rFonts w:ascii="Arial" w:eastAsia="Times New Roman" w:hAnsi="Arial" w:cs="Arial"/>
            <w:color w:val="3A3A3A"/>
            <w:sz w:val="23"/>
            <w:szCs w:val="23"/>
          </w:rPr>
          <w:fldChar w:fldCharType="end"/>
        </w:r>
      </w:ins>
    </w:p>
    <w:p w14:paraId="04425C53" w14:textId="77777777" w:rsidR="00691432" w:rsidRPr="001B06F2" w:rsidRDefault="001B06F2" w:rsidP="001B06F2">
      <w:pPr>
        <w:shd w:val="clear" w:color="auto" w:fill="FFFFFF"/>
        <w:spacing w:after="0" w:line="240" w:lineRule="auto"/>
        <w:rPr>
          <w:ins w:id="12" w:author="Unknown"/>
          <w:rFonts w:ascii="Arial" w:eastAsia="Times New Roman" w:hAnsi="Arial" w:cs="Arial"/>
          <w:color w:val="3A3A3A"/>
          <w:sz w:val="23"/>
          <w:szCs w:val="23"/>
        </w:rPr>
      </w:pPr>
      <w:r>
        <w:rPr>
          <w:rFonts w:ascii="Arial" w:eastAsia="Times New Roman" w:hAnsi="Arial" w:cs="Arial"/>
          <w:color w:val="3A3A3A"/>
          <w:sz w:val="23"/>
          <w:szCs w:val="23"/>
        </w:rPr>
        <w:t>17</w:t>
      </w:r>
      <w:ins w:id="13" w:author="Unknown">
        <w:r w:rsidR="00691432" w:rsidRPr="001B06F2">
          <w:rPr>
            <w:rFonts w:ascii="Arial" w:eastAsia="Times New Roman" w:hAnsi="Arial" w:cs="Arial"/>
            <w:color w:val="3A3A3A"/>
            <w:sz w:val="23"/>
            <w:szCs w:val="23"/>
          </w:rPr>
          <w:t> Which of the following is not done by cyber criminals?</w:t>
        </w:r>
      </w:ins>
    </w:p>
    <w:p w14:paraId="00DC8D29" w14:textId="2F9EED89" w:rsidR="00691432" w:rsidRPr="001B06F2" w:rsidRDefault="00522349" w:rsidP="001B06F2">
      <w:pPr>
        <w:shd w:val="clear" w:color="auto" w:fill="FFFFFF"/>
        <w:spacing w:after="0" w:line="240" w:lineRule="auto"/>
        <w:rPr>
          <w:ins w:id="14" w:author="Unknown"/>
          <w:rFonts w:ascii="Arial" w:eastAsia="Times New Roman" w:hAnsi="Arial" w:cs="Arial"/>
          <w:color w:val="3A3A3A"/>
          <w:sz w:val="23"/>
          <w:szCs w:val="23"/>
        </w:rPr>
      </w:pPr>
      <w:r>
        <w:rPr>
          <w:rFonts w:ascii="Arial" w:eastAsia="Times New Roman" w:hAnsi="Arial" w:cs="Arial"/>
          <w:color w:val="3A3A3A"/>
          <w:sz w:val="23"/>
          <w:szCs w:val="23"/>
        </w:rPr>
        <w:t>a)</w:t>
      </w:r>
      <w:ins w:id="15" w:author="Unknown">
        <w:r w:rsidR="00691432" w:rsidRPr="001B06F2">
          <w:rPr>
            <w:rFonts w:ascii="Arial" w:eastAsia="Times New Roman" w:hAnsi="Arial" w:cs="Arial"/>
            <w:color w:val="3A3A3A"/>
            <w:sz w:val="23"/>
            <w:szCs w:val="23"/>
          </w:rPr>
          <w:t> Unauthorized account access</w:t>
        </w:r>
      </w:ins>
    </w:p>
    <w:p w14:paraId="2820096E" w14:textId="42E64D6A" w:rsidR="00691432" w:rsidRPr="001B06F2" w:rsidRDefault="00522349" w:rsidP="001B06F2">
      <w:pPr>
        <w:shd w:val="clear" w:color="auto" w:fill="FFFFFF"/>
        <w:spacing w:after="0" w:line="240" w:lineRule="auto"/>
        <w:rPr>
          <w:ins w:id="16" w:author="Unknown"/>
          <w:rFonts w:ascii="Arial" w:eastAsia="Times New Roman" w:hAnsi="Arial" w:cs="Arial"/>
          <w:color w:val="3A3A3A"/>
          <w:sz w:val="23"/>
          <w:szCs w:val="23"/>
        </w:rPr>
      </w:pPr>
      <w:r>
        <w:rPr>
          <w:rFonts w:ascii="Arial" w:eastAsia="Times New Roman" w:hAnsi="Arial" w:cs="Arial"/>
          <w:color w:val="3A3A3A"/>
          <w:sz w:val="23"/>
          <w:szCs w:val="23"/>
        </w:rPr>
        <w:t>b)</w:t>
      </w:r>
      <w:ins w:id="17" w:author="Unknown">
        <w:r w:rsidR="00691432" w:rsidRPr="001B06F2">
          <w:rPr>
            <w:rFonts w:ascii="Arial" w:eastAsia="Times New Roman" w:hAnsi="Arial" w:cs="Arial"/>
            <w:color w:val="3A3A3A"/>
            <w:sz w:val="23"/>
            <w:szCs w:val="23"/>
          </w:rPr>
          <w:t> Mass attack using Trojans as botnets</w:t>
        </w:r>
      </w:ins>
    </w:p>
    <w:p w14:paraId="701688E4" w14:textId="0A8D32B9" w:rsidR="00691432" w:rsidRPr="001B06F2" w:rsidRDefault="00522349" w:rsidP="001B06F2">
      <w:pPr>
        <w:shd w:val="clear" w:color="auto" w:fill="FFFFFF"/>
        <w:spacing w:after="0" w:line="240" w:lineRule="auto"/>
        <w:rPr>
          <w:ins w:id="18" w:author="Unknown"/>
          <w:rFonts w:ascii="Arial" w:eastAsia="Times New Roman" w:hAnsi="Arial" w:cs="Arial"/>
          <w:color w:val="3A3A3A"/>
          <w:sz w:val="23"/>
          <w:szCs w:val="23"/>
        </w:rPr>
      </w:pPr>
      <w:r>
        <w:rPr>
          <w:rFonts w:ascii="Arial" w:eastAsia="Times New Roman" w:hAnsi="Arial" w:cs="Arial"/>
          <w:color w:val="3A3A3A"/>
          <w:sz w:val="23"/>
          <w:szCs w:val="23"/>
        </w:rPr>
        <w:t>c)</w:t>
      </w:r>
      <w:ins w:id="19" w:author="Unknown">
        <w:r w:rsidR="00691432" w:rsidRPr="001B06F2">
          <w:rPr>
            <w:rFonts w:ascii="Arial" w:eastAsia="Times New Roman" w:hAnsi="Arial" w:cs="Arial"/>
            <w:color w:val="3A3A3A"/>
            <w:sz w:val="23"/>
            <w:szCs w:val="23"/>
          </w:rPr>
          <w:t> Email spoofing and spamming</w:t>
        </w:r>
      </w:ins>
    </w:p>
    <w:p w14:paraId="2B8E868E" w14:textId="3FA28015" w:rsidR="00691432" w:rsidRPr="00522349" w:rsidRDefault="00522349" w:rsidP="001B06F2">
      <w:pPr>
        <w:shd w:val="clear" w:color="auto" w:fill="FFFFFF"/>
        <w:spacing w:after="0" w:line="240" w:lineRule="auto"/>
        <w:rPr>
          <w:ins w:id="20" w:author="Unknown"/>
          <w:rFonts w:ascii="Arial" w:eastAsia="Times New Roman" w:hAnsi="Arial" w:cs="Arial"/>
          <w:b/>
          <w:bCs/>
          <w:color w:val="3A3A3A"/>
          <w:sz w:val="23"/>
          <w:szCs w:val="23"/>
        </w:rPr>
      </w:pPr>
      <w:r w:rsidRPr="00522349">
        <w:rPr>
          <w:rFonts w:ascii="Arial" w:eastAsia="Times New Roman" w:hAnsi="Arial" w:cs="Arial"/>
          <w:b/>
          <w:bCs/>
          <w:color w:val="3A3A3A"/>
          <w:sz w:val="23"/>
          <w:szCs w:val="23"/>
        </w:rPr>
        <w:t>d)</w:t>
      </w:r>
      <w:ins w:id="21" w:author="Unknown">
        <w:r w:rsidR="00691432" w:rsidRPr="00522349">
          <w:rPr>
            <w:rFonts w:ascii="Arial" w:eastAsia="Times New Roman" w:hAnsi="Arial" w:cs="Arial"/>
            <w:b/>
            <w:bCs/>
            <w:color w:val="3A3A3A"/>
            <w:sz w:val="23"/>
            <w:szCs w:val="23"/>
          </w:rPr>
          <w:t> Report vulnerability in any system</w:t>
        </w:r>
      </w:ins>
    </w:p>
    <w:p w14:paraId="15CCD13A" w14:textId="77777777" w:rsidR="00691432" w:rsidRPr="001B06F2" w:rsidRDefault="00860FF6" w:rsidP="00691432">
      <w:pPr>
        <w:shd w:val="clear" w:color="auto" w:fill="FFFFFF"/>
        <w:spacing w:after="0" w:line="240" w:lineRule="auto"/>
        <w:rPr>
          <w:ins w:id="22" w:author="Unknown"/>
          <w:rFonts w:eastAsia="Times New Roman" w:cstheme="minorHAnsi"/>
          <w:color w:val="2C3539"/>
          <w:sz w:val="24"/>
          <w:szCs w:val="24"/>
        </w:rPr>
      </w:pPr>
      <w:ins w:id="23" w:author="Unknown">
        <w:r w:rsidRPr="001B06F2">
          <w:rPr>
            <w:rFonts w:eastAsia="Times New Roman" w:cstheme="minorHAnsi"/>
            <w:color w:val="2C3539"/>
            <w:sz w:val="24"/>
            <w:szCs w:val="24"/>
          </w:rPr>
          <w:fldChar w:fldCharType="begin"/>
        </w:r>
        <w:r w:rsidR="00691432" w:rsidRPr="001B06F2">
          <w:rPr>
            <w:rFonts w:eastAsia="Times New Roman" w:cstheme="minorHAnsi"/>
            <w:color w:val="2C3539"/>
            <w:sz w:val="24"/>
            <w:szCs w:val="24"/>
          </w:rPr>
          <w:instrText xml:space="preserve"> HYPERLINK "https://www.gkseries.com/mcq-on-cyber-crime/objective-type-questions-and-answers-on-cyber-crime" \l "fifth" </w:instrText>
        </w:r>
        <w:r w:rsidRPr="001B06F2">
          <w:rPr>
            <w:rFonts w:eastAsia="Times New Roman" w:cstheme="minorHAnsi"/>
            <w:color w:val="2C3539"/>
            <w:sz w:val="24"/>
            <w:szCs w:val="24"/>
          </w:rPr>
          <w:fldChar w:fldCharType="separate"/>
        </w:r>
        <w:r w:rsidR="00691432" w:rsidRPr="001B06F2">
          <w:rPr>
            <w:rFonts w:eastAsia="Times New Roman" w:cstheme="minorHAnsi"/>
            <w:color w:val="FFFFFF"/>
            <w:sz w:val="24"/>
            <w:szCs w:val="24"/>
          </w:rPr>
          <w:t> </w:t>
        </w:r>
        <w:r w:rsidRPr="001B06F2">
          <w:rPr>
            <w:rFonts w:eastAsia="Times New Roman" w:cstheme="minorHAnsi"/>
            <w:color w:val="2C3539"/>
            <w:sz w:val="24"/>
            <w:szCs w:val="24"/>
          </w:rPr>
          <w:fldChar w:fldCharType="end"/>
        </w:r>
      </w:ins>
    </w:p>
    <w:p w14:paraId="06674077" w14:textId="4CC308E1" w:rsidR="00691432" w:rsidRDefault="001B06F2" w:rsidP="00691432">
      <w:pPr>
        <w:shd w:val="clear" w:color="auto" w:fill="FFFFFF"/>
        <w:spacing w:after="150" w:line="240" w:lineRule="auto"/>
        <w:rPr>
          <w:rFonts w:eastAsia="Times New Roman" w:cstheme="minorHAnsi"/>
          <w:color w:val="2C3539"/>
          <w:sz w:val="24"/>
          <w:szCs w:val="24"/>
        </w:rPr>
      </w:pPr>
      <w:r>
        <w:rPr>
          <w:rFonts w:eastAsia="Times New Roman" w:cstheme="minorHAnsi"/>
          <w:bCs/>
          <w:color w:val="000000" w:themeColor="text1"/>
          <w:sz w:val="24"/>
          <w:szCs w:val="24"/>
        </w:rPr>
        <w:t>19</w:t>
      </w:r>
      <w:ins w:id="24" w:author="Unknown">
        <w:r w:rsidR="00691432" w:rsidRPr="001B06F2">
          <w:rPr>
            <w:rFonts w:eastAsia="Times New Roman" w:cstheme="minorHAnsi"/>
            <w:color w:val="2C3539"/>
            <w:sz w:val="24"/>
            <w:szCs w:val="24"/>
          </w:rPr>
          <w:t> What type of cyber-crime, its laws and punishments does section 66 of the Indian IT Act holds?</w:t>
        </w:r>
      </w:ins>
    </w:p>
    <w:p w14:paraId="4220DA9D" w14:textId="1B143797" w:rsidR="00691432" w:rsidRPr="00522349" w:rsidRDefault="00691432" w:rsidP="00522349">
      <w:pPr>
        <w:pStyle w:val="ListParagraph"/>
        <w:numPr>
          <w:ilvl w:val="0"/>
          <w:numId w:val="4"/>
        </w:numPr>
        <w:shd w:val="clear" w:color="auto" w:fill="FFFFFF"/>
        <w:spacing w:after="150" w:line="240" w:lineRule="auto"/>
        <w:rPr>
          <w:rFonts w:eastAsia="Times New Roman" w:cstheme="minorHAnsi"/>
          <w:b/>
          <w:bCs/>
          <w:color w:val="2C3539"/>
          <w:sz w:val="24"/>
          <w:szCs w:val="24"/>
        </w:rPr>
      </w:pPr>
      <w:ins w:id="25" w:author="Unknown">
        <w:r w:rsidRPr="00522349">
          <w:rPr>
            <w:rFonts w:eastAsia="Times New Roman" w:cstheme="minorHAnsi"/>
            <w:b/>
            <w:bCs/>
            <w:color w:val="2C3539"/>
            <w:sz w:val="24"/>
            <w:szCs w:val="24"/>
          </w:rPr>
          <w:t>Cracking or illegally hack into any system</w:t>
        </w:r>
      </w:ins>
    </w:p>
    <w:p w14:paraId="016F9A85" w14:textId="5B37C7DD" w:rsidR="00691432" w:rsidRDefault="00691432" w:rsidP="00522349">
      <w:pPr>
        <w:pStyle w:val="ListParagraph"/>
        <w:numPr>
          <w:ilvl w:val="0"/>
          <w:numId w:val="4"/>
        </w:numPr>
        <w:shd w:val="clear" w:color="auto" w:fill="FFFFFF"/>
        <w:spacing w:after="150" w:line="240" w:lineRule="auto"/>
        <w:rPr>
          <w:rFonts w:eastAsia="Times New Roman" w:cstheme="minorHAnsi"/>
          <w:color w:val="2C3539"/>
          <w:sz w:val="24"/>
          <w:szCs w:val="24"/>
        </w:rPr>
      </w:pPr>
      <w:ins w:id="26" w:author="Unknown">
        <w:r w:rsidRPr="00522349">
          <w:rPr>
            <w:rFonts w:eastAsia="Times New Roman" w:cstheme="minorHAnsi"/>
            <w:color w:val="2C3539"/>
            <w:sz w:val="24"/>
            <w:szCs w:val="24"/>
          </w:rPr>
          <w:t>Putting antivirus into the victim</w:t>
        </w:r>
      </w:ins>
    </w:p>
    <w:p w14:paraId="31879FDB" w14:textId="44A3C8CC" w:rsidR="00691432" w:rsidRDefault="00691432" w:rsidP="00522349">
      <w:pPr>
        <w:pStyle w:val="ListParagraph"/>
        <w:numPr>
          <w:ilvl w:val="0"/>
          <w:numId w:val="4"/>
        </w:numPr>
        <w:shd w:val="clear" w:color="auto" w:fill="FFFFFF"/>
        <w:spacing w:after="150" w:line="240" w:lineRule="auto"/>
        <w:rPr>
          <w:rFonts w:eastAsia="Times New Roman" w:cstheme="minorHAnsi"/>
          <w:color w:val="2C3539"/>
          <w:sz w:val="24"/>
          <w:szCs w:val="24"/>
        </w:rPr>
      </w:pPr>
      <w:ins w:id="27" w:author="Unknown">
        <w:r w:rsidRPr="00522349">
          <w:rPr>
            <w:rFonts w:eastAsia="Times New Roman" w:cstheme="minorHAnsi"/>
            <w:color w:val="2C3539"/>
            <w:sz w:val="24"/>
            <w:szCs w:val="24"/>
          </w:rPr>
          <w:t>Stealing data</w:t>
        </w:r>
      </w:ins>
    </w:p>
    <w:p w14:paraId="3B0C6F99" w14:textId="0861E36E" w:rsidR="00691432" w:rsidRPr="00522349" w:rsidRDefault="00691432" w:rsidP="00691432">
      <w:pPr>
        <w:pStyle w:val="ListParagraph"/>
        <w:numPr>
          <w:ilvl w:val="0"/>
          <w:numId w:val="4"/>
        </w:numPr>
        <w:shd w:val="clear" w:color="auto" w:fill="FFFFFF"/>
        <w:spacing w:after="150" w:line="240" w:lineRule="auto"/>
        <w:rPr>
          <w:ins w:id="28" w:author="Unknown"/>
          <w:rFonts w:eastAsia="Times New Roman" w:cstheme="minorHAnsi"/>
          <w:color w:val="2C3539"/>
          <w:sz w:val="24"/>
          <w:szCs w:val="24"/>
        </w:rPr>
      </w:pPr>
      <w:ins w:id="29" w:author="Unknown">
        <w:r w:rsidRPr="00522349">
          <w:rPr>
            <w:rFonts w:eastAsia="Times New Roman" w:cstheme="minorHAnsi"/>
            <w:color w:val="2C3539"/>
            <w:sz w:val="24"/>
            <w:szCs w:val="24"/>
          </w:rPr>
          <w:t>Stealing hardware components</w:t>
        </w:r>
      </w:ins>
    </w:p>
    <w:p w14:paraId="4DB9251E" w14:textId="696FF076" w:rsidR="001B06F2" w:rsidRDefault="00860FF6" w:rsidP="00522349">
      <w:pPr>
        <w:shd w:val="clear" w:color="auto" w:fill="FFFFFF"/>
        <w:spacing w:after="0" w:line="240" w:lineRule="auto"/>
        <w:rPr>
          <w:rFonts w:ascii="Arial" w:eastAsia="Times New Roman" w:hAnsi="Arial" w:cs="Arial"/>
          <w:color w:val="3A3A3A"/>
          <w:sz w:val="23"/>
          <w:szCs w:val="23"/>
        </w:rPr>
      </w:pPr>
      <w:ins w:id="30" w:author="Unknown">
        <w:r w:rsidRPr="001B06F2">
          <w:rPr>
            <w:rFonts w:eastAsia="Times New Roman" w:cstheme="minorHAnsi"/>
            <w:color w:val="2C3539"/>
            <w:sz w:val="24"/>
            <w:szCs w:val="24"/>
          </w:rPr>
          <w:fldChar w:fldCharType="begin"/>
        </w:r>
        <w:r w:rsidR="00691432" w:rsidRPr="001B06F2">
          <w:rPr>
            <w:rFonts w:eastAsia="Times New Roman" w:cstheme="minorHAnsi"/>
            <w:color w:val="2C3539"/>
            <w:sz w:val="24"/>
            <w:szCs w:val="24"/>
          </w:rPr>
          <w:instrText xml:space="preserve"> HYPERLINK "https://www.gkseries.com/mcq-on-cyber-crime/objective-type-questions-and-answers-on-cyber-crime" \l "19th" </w:instrText>
        </w:r>
        <w:r w:rsidRPr="001B06F2">
          <w:rPr>
            <w:rFonts w:eastAsia="Times New Roman" w:cstheme="minorHAnsi"/>
            <w:color w:val="2C3539"/>
            <w:sz w:val="24"/>
            <w:szCs w:val="24"/>
          </w:rPr>
          <w:fldChar w:fldCharType="separate"/>
        </w:r>
        <w:r w:rsidR="00691432" w:rsidRPr="001B06F2">
          <w:rPr>
            <w:rFonts w:eastAsia="Times New Roman" w:cstheme="minorHAnsi"/>
            <w:color w:val="FFFFFF"/>
            <w:sz w:val="24"/>
            <w:szCs w:val="24"/>
          </w:rPr>
          <w:t> </w:t>
        </w:r>
        <w:r w:rsidRPr="001B06F2">
          <w:rPr>
            <w:rFonts w:eastAsia="Times New Roman" w:cstheme="minorHAnsi"/>
            <w:color w:val="2C3539"/>
            <w:sz w:val="24"/>
            <w:szCs w:val="24"/>
          </w:rPr>
          <w:fldChar w:fldCharType="end"/>
        </w:r>
      </w:ins>
    </w:p>
    <w:p w14:paraId="52D1D20E"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 Accessing computer without prior authorization is a cyber-crimes that come under _______</w:t>
      </w:r>
      <w:r w:rsidRPr="00691432">
        <w:rPr>
          <w:rFonts w:ascii="Arial" w:eastAsia="Times New Roman" w:hAnsi="Arial" w:cs="Arial"/>
          <w:color w:val="3A3A3A"/>
          <w:sz w:val="23"/>
          <w:szCs w:val="23"/>
        </w:rPr>
        <w:br/>
        <w:t>a) Section 65</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b) Section 66</w:t>
      </w:r>
      <w:r w:rsidRPr="00522349">
        <w:rPr>
          <w:rFonts w:ascii="Arial" w:eastAsia="Times New Roman" w:hAnsi="Arial" w:cs="Arial"/>
          <w:b/>
          <w:bCs/>
          <w:color w:val="3A3A3A"/>
          <w:sz w:val="23"/>
          <w:szCs w:val="23"/>
        </w:rPr>
        <w:br/>
      </w:r>
      <w:r w:rsidRPr="00522349">
        <w:rPr>
          <w:rFonts w:ascii="Arial" w:eastAsia="Times New Roman" w:hAnsi="Arial" w:cs="Arial"/>
          <w:color w:val="3A3A3A"/>
          <w:sz w:val="23"/>
          <w:szCs w:val="23"/>
        </w:rPr>
        <w:t>c) Section 68</w:t>
      </w:r>
      <w:r w:rsidRPr="00522349">
        <w:rPr>
          <w:rFonts w:ascii="Arial" w:eastAsia="Times New Roman" w:hAnsi="Arial" w:cs="Arial"/>
          <w:color w:val="3A3A3A"/>
          <w:sz w:val="23"/>
          <w:szCs w:val="23"/>
        </w:rPr>
        <w:br/>
      </w:r>
      <w:r w:rsidRPr="00691432">
        <w:rPr>
          <w:rFonts w:ascii="Arial" w:eastAsia="Times New Roman" w:hAnsi="Arial" w:cs="Arial"/>
          <w:color w:val="3A3A3A"/>
          <w:sz w:val="23"/>
          <w:szCs w:val="23"/>
        </w:rPr>
        <w:t>d) Section 70</w:t>
      </w:r>
      <w:r w:rsidRPr="00691432">
        <w:rPr>
          <w:rFonts w:ascii="Arial" w:eastAsia="Times New Roman" w:hAnsi="Arial" w:cs="Arial"/>
          <w:color w:val="3A3A3A"/>
          <w:sz w:val="23"/>
          <w:szCs w:val="23"/>
        </w:rPr>
        <w:br/>
      </w:r>
    </w:p>
    <w:p w14:paraId="56743AFA" w14:textId="0668BF9A"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Under section 66 of IT Act, 2000 which later came up with a much broader and precise law says that without prior authorization or permission, if any individual access any computer system, it is a cyber-crime.</w:t>
      </w:r>
    </w:p>
    <w:p w14:paraId="44076522"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2. Cracking digital identity of any individual or doing identity theft, comes under __________ of IT Act.</w:t>
      </w:r>
      <w:r w:rsidRPr="00691432">
        <w:rPr>
          <w:rFonts w:ascii="Arial" w:eastAsia="Times New Roman" w:hAnsi="Arial" w:cs="Arial"/>
          <w:color w:val="3A3A3A"/>
          <w:sz w:val="23"/>
          <w:szCs w:val="23"/>
        </w:rPr>
        <w:br/>
        <w:t>a) Section 65</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b) Section 66</w:t>
      </w:r>
      <w:r w:rsidRPr="00522349">
        <w:rPr>
          <w:rFonts w:ascii="Arial" w:eastAsia="Times New Roman" w:hAnsi="Arial" w:cs="Arial"/>
          <w:b/>
          <w:bCs/>
          <w:color w:val="3A3A3A"/>
          <w:sz w:val="23"/>
          <w:szCs w:val="23"/>
        </w:rPr>
        <w:br/>
      </w:r>
      <w:r w:rsidRPr="00691432">
        <w:rPr>
          <w:rFonts w:ascii="Arial" w:eastAsia="Times New Roman" w:hAnsi="Arial" w:cs="Arial"/>
          <w:color w:val="3A3A3A"/>
          <w:sz w:val="23"/>
          <w:szCs w:val="23"/>
        </w:rPr>
        <w:t>c) Section 68</w:t>
      </w:r>
      <w:r w:rsidRPr="00691432">
        <w:rPr>
          <w:rFonts w:ascii="Arial" w:eastAsia="Times New Roman" w:hAnsi="Arial" w:cs="Arial"/>
          <w:color w:val="3A3A3A"/>
          <w:sz w:val="23"/>
          <w:szCs w:val="23"/>
        </w:rPr>
        <w:br/>
        <w:t>d) Section 70</w:t>
      </w:r>
      <w:r w:rsidRPr="00691432">
        <w:rPr>
          <w:rFonts w:ascii="Arial" w:eastAsia="Times New Roman" w:hAnsi="Arial" w:cs="Arial"/>
          <w:color w:val="3A3A3A"/>
          <w:sz w:val="23"/>
          <w:szCs w:val="23"/>
        </w:rPr>
        <w:br/>
      </w:r>
    </w:p>
    <w:p w14:paraId="6ABF9ACC" w14:textId="7B8B3D86"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Under section 66 of IT Act, 2000 which later came up with a much broader and precise law (as IT Act, 2008) says that if any individual steals the identity or misuse any victim’s identity for his/her own profit, it is a cyber-crime.</w:t>
      </w:r>
    </w:p>
    <w:p w14:paraId="53A26EF5"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lastRenderedPageBreak/>
        <w:t>3. Accessing Wi-Fi dishonestly is a cyber-crime.</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a) True</w:t>
      </w:r>
      <w:r w:rsidRPr="00522349">
        <w:rPr>
          <w:rFonts w:ascii="Arial" w:eastAsia="Times New Roman" w:hAnsi="Arial" w:cs="Arial"/>
          <w:b/>
          <w:bCs/>
          <w:color w:val="3A3A3A"/>
          <w:sz w:val="23"/>
          <w:szCs w:val="23"/>
        </w:rPr>
        <w:br/>
      </w:r>
      <w:r w:rsidRPr="00691432">
        <w:rPr>
          <w:rFonts w:ascii="Arial" w:eastAsia="Times New Roman" w:hAnsi="Arial" w:cs="Arial"/>
          <w:color w:val="3A3A3A"/>
          <w:sz w:val="23"/>
          <w:szCs w:val="23"/>
        </w:rPr>
        <w:t>b) False</w:t>
      </w:r>
      <w:r w:rsidRPr="00691432">
        <w:rPr>
          <w:rFonts w:ascii="Arial" w:eastAsia="Times New Roman" w:hAnsi="Arial" w:cs="Arial"/>
          <w:color w:val="3A3A3A"/>
          <w:sz w:val="23"/>
          <w:szCs w:val="23"/>
        </w:rPr>
        <w:br/>
      </w:r>
    </w:p>
    <w:p w14:paraId="19878798" w14:textId="27C441EE"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Under section 66 of IT Act, 2000 which later came up with a much broader and precise law (as IT Act, 2008) says that if any individual access anyone’s Wi-Fi network without the permission of the owner or for doing a malicious activity, it is a cyber-crime.</w:t>
      </w:r>
    </w:p>
    <w:p w14:paraId="7F699CD8"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4. Download copy, extract data from an open system done fraudulently is treated as _________</w:t>
      </w:r>
      <w:r w:rsidRPr="00691432">
        <w:rPr>
          <w:rFonts w:ascii="Arial" w:eastAsia="Times New Roman" w:hAnsi="Arial" w:cs="Arial"/>
          <w:color w:val="3A3A3A"/>
          <w:sz w:val="23"/>
          <w:szCs w:val="23"/>
        </w:rPr>
        <w:br/>
        <w:t>a) cyber-warfare</w:t>
      </w:r>
      <w:r w:rsidRPr="00691432">
        <w:rPr>
          <w:rFonts w:ascii="Arial" w:eastAsia="Times New Roman" w:hAnsi="Arial" w:cs="Arial"/>
          <w:color w:val="3A3A3A"/>
          <w:sz w:val="23"/>
          <w:szCs w:val="23"/>
        </w:rPr>
        <w:br/>
        <w:t>b) cyber-security act</w:t>
      </w:r>
      <w:r w:rsidRPr="00691432">
        <w:rPr>
          <w:rFonts w:ascii="Arial" w:eastAsia="Times New Roman" w:hAnsi="Arial" w:cs="Arial"/>
          <w:color w:val="3A3A3A"/>
          <w:sz w:val="23"/>
          <w:szCs w:val="23"/>
        </w:rPr>
        <w:br/>
        <w:t>c) data-backup</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d) cyber-crime</w:t>
      </w:r>
      <w:r w:rsidRPr="00522349">
        <w:rPr>
          <w:rFonts w:ascii="Arial" w:eastAsia="Times New Roman" w:hAnsi="Arial" w:cs="Arial"/>
          <w:b/>
          <w:bCs/>
          <w:color w:val="3A3A3A"/>
          <w:sz w:val="23"/>
          <w:szCs w:val="23"/>
        </w:rPr>
        <w:br/>
      </w:r>
    </w:p>
    <w:p w14:paraId="11B30761" w14:textId="2F2211DE"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Download copy, extract data from an open system done fraudulently is treated as according to section 66 of the Indian IT Act.</w:t>
      </w:r>
    </w:p>
    <w:p w14:paraId="1C2EBFED"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5. Any cyber-crime that comes under section 66 of IT Act, the accused person gets fined of around Rs ________</w:t>
      </w:r>
      <w:r w:rsidRPr="00691432">
        <w:rPr>
          <w:rFonts w:ascii="Arial" w:eastAsia="Times New Roman" w:hAnsi="Arial" w:cs="Arial"/>
          <w:color w:val="3A3A3A"/>
          <w:sz w:val="23"/>
          <w:szCs w:val="23"/>
        </w:rPr>
        <w:br/>
        <w:t>a) 2 lacs</w:t>
      </w:r>
      <w:r w:rsidRPr="00691432">
        <w:rPr>
          <w:rFonts w:ascii="Arial" w:eastAsia="Times New Roman" w:hAnsi="Arial" w:cs="Arial"/>
          <w:color w:val="3A3A3A"/>
          <w:sz w:val="23"/>
          <w:szCs w:val="23"/>
        </w:rPr>
        <w:br/>
        <w:t>b) 3 lacs</w:t>
      </w:r>
      <w:r w:rsidRPr="00691432">
        <w:rPr>
          <w:rFonts w:ascii="Arial" w:eastAsia="Times New Roman" w:hAnsi="Arial" w:cs="Arial"/>
          <w:color w:val="3A3A3A"/>
          <w:sz w:val="23"/>
          <w:szCs w:val="23"/>
        </w:rPr>
        <w:br/>
        <w:t>c) 4 lacs</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d) 5 lacs</w:t>
      </w:r>
      <w:r w:rsidRPr="00522349">
        <w:rPr>
          <w:rFonts w:ascii="Arial" w:eastAsia="Times New Roman" w:hAnsi="Arial" w:cs="Arial"/>
          <w:b/>
          <w:bCs/>
          <w:color w:val="3A3A3A"/>
          <w:sz w:val="23"/>
          <w:szCs w:val="23"/>
        </w:rPr>
        <w:br/>
      </w:r>
    </w:p>
    <w:p w14:paraId="4885969A" w14:textId="49143349"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Any cyber-crime that comes under section 66 of the Indian IT Act, the person accused of such cyber-crime gets fined of around five lacs rupees.</w:t>
      </w:r>
    </w:p>
    <w:p w14:paraId="47EF71EE"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6. How many years of imprisonment can an accused person face, if he/she comes under any cyber-crime listed in section 66 of the Indian IT Act, 2000?</w:t>
      </w:r>
      <w:r w:rsidRPr="00691432">
        <w:rPr>
          <w:rFonts w:ascii="Arial" w:eastAsia="Times New Roman" w:hAnsi="Arial" w:cs="Arial"/>
          <w:color w:val="3A3A3A"/>
          <w:sz w:val="23"/>
          <w:szCs w:val="23"/>
        </w:rPr>
        <w:br/>
        <w:t>a) 1 year</w:t>
      </w:r>
      <w:r w:rsidRPr="00691432">
        <w:rPr>
          <w:rFonts w:ascii="Arial" w:eastAsia="Times New Roman" w:hAnsi="Arial" w:cs="Arial"/>
          <w:color w:val="3A3A3A"/>
          <w:sz w:val="23"/>
          <w:szCs w:val="23"/>
        </w:rPr>
        <w:br/>
        <w:t>b) 2 years</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c) 3 years</w:t>
      </w:r>
      <w:r w:rsidRPr="00522349">
        <w:rPr>
          <w:rFonts w:ascii="Arial" w:eastAsia="Times New Roman" w:hAnsi="Arial" w:cs="Arial"/>
          <w:b/>
          <w:bCs/>
          <w:color w:val="3A3A3A"/>
          <w:sz w:val="23"/>
          <w:szCs w:val="23"/>
        </w:rPr>
        <w:br/>
      </w:r>
      <w:r w:rsidRPr="00691432">
        <w:rPr>
          <w:rFonts w:ascii="Arial" w:eastAsia="Times New Roman" w:hAnsi="Arial" w:cs="Arial"/>
          <w:color w:val="3A3A3A"/>
          <w:sz w:val="23"/>
          <w:szCs w:val="23"/>
        </w:rPr>
        <w:t>d) 4 years</w:t>
      </w:r>
      <w:r w:rsidRPr="00691432">
        <w:rPr>
          <w:rFonts w:ascii="Arial" w:eastAsia="Times New Roman" w:hAnsi="Arial" w:cs="Arial"/>
          <w:color w:val="3A3A3A"/>
          <w:sz w:val="23"/>
          <w:szCs w:val="23"/>
        </w:rPr>
        <w:br/>
      </w:r>
    </w:p>
    <w:p w14:paraId="47F28516" w14:textId="270055DB"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Any cyber-crime that comes under section 66 of the Indian IT Act, the person accused of such cyber-crime gets fined of around five lacs rupees and 3 years of imprisonment.</w:t>
      </w:r>
    </w:p>
    <w:p w14:paraId="3DE87DBA"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7. Any digital content which any individual creates and is not acceptable to the society, it’s a cyber-crime that comes under _________ of IT Act.</w:t>
      </w:r>
      <w:r w:rsidRPr="00691432">
        <w:rPr>
          <w:rFonts w:ascii="Arial" w:eastAsia="Times New Roman" w:hAnsi="Arial" w:cs="Arial"/>
          <w:color w:val="3A3A3A"/>
          <w:sz w:val="23"/>
          <w:szCs w:val="23"/>
        </w:rPr>
        <w:br/>
        <w:t>a) Section 66</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b) Section 67</w:t>
      </w:r>
      <w:r w:rsidRPr="00522349">
        <w:rPr>
          <w:rFonts w:ascii="Arial" w:eastAsia="Times New Roman" w:hAnsi="Arial" w:cs="Arial"/>
          <w:b/>
          <w:bCs/>
          <w:color w:val="3A3A3A"/>
          <w:sz w:val="23"/>
          <w:szCs w:val="23"/>
        </w:rPr>
        <w:br/>
      </w:r>
      <w:r w:rsidRPr="00691432">
        <w:rPr>
          <w:rFonts w:ascii="Arial" w:eastAsia="Times New Roman" w:hAnsi="Arial" w:cs="Arial"/>
          <w:color w:val="3A3A3A"/>
          <w:sz w:val="23"/>
          <w:szCs w:val="23"/>
        </w:rPr>
        <w:t>c) Section 68</w:t>
      </w:r>
      <w:r w:rsidRPr="00691432">
        <w:rPr>
          <w:rFonts w:ascii="Arial" w:eastAsia="Times New Roman" w:hAnsi="Arial" w:cs="Arial"/>
          <w:color w:val="3A3A3A"/>
          <w:sz w:val="23"/>
          <w:szCs w:val="23"/>
        </w:rPr>
        <w:br/>
        <w:t>d) Section 69</w:t>
      </w:r>
      <w:r w:rsidRPr="00691432">
        <w:rPr>
          <w:rFonts w:ascii="Arial" w:eastAsia="Times New Roman" w:hAnsi="Arial" w:cs="Arial"/>
          <w:color w:val="3A3A3A"/>
          <w:sz w:val="23"/>
          <w:szCs w:val="23"/>
        </w:rPr>
        <w:br/>
      </w:r>
    </w:p>
    <w:p w14:paraId="1B2C0F28" w14:textId="52EA8055"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Any digital content which is either lascivious is not acceptable by the society or viewers or that digital item corrupts the minds of the audience, then the creator of such contents falls under the cyber-crime of section 67 of the Indian IT Act.</w:t>
      </w:r>
    </w:p>
    <w:p w14:paraId="044E290F"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lastRenderedPageBreak/>
        <w:t>8. IT Act 2008 make cyber-crime details more precise where it mentioned if anyone publishes sexually explicit digital content then under ___________ of IT Act, 2008 he/she has to pay a legitimate amount of fine.</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a) section 67-A</w:t>
      </w:r>
      <w:r w:rsidRPr="00522349">
        <w:rPr>
          <w:rFonts w:ascii="Arial" w:eastAsia="Times New Roman" w:hAnsi="Arial" w:cs="Arial"/>
          <w:b/>
          <w:bCs/>
          <w:color w:val="3A3A3A"/>
          <w:sz w:val="23"/>
          <w:szCs w:val="23"/>
        </w:rPr>
        <w:br/>
      </w:r>
      <w:r w:rsidRPr="00691432">
        <w:rPr>
          <w:rFonts w:ascii="Arial" w:eastAsia="Times New Roman" w:hAnsi="Arial" w:cs="Arial"/>
          <w:color w:val="3A3A3A"/>
          <w:sz w:val="23"/>
          <w:szCs w:val="23"/>
        </w:rPr>
        <w:t>b) section 67-B</w:t>
      </w:r>
      <w:r w:rsidRPr="00691432">
        <w:rPr>
          <w:rFonts w:ascii="Arial" w:eastAsia="Times New Roman" w:hAnsi="Arial" w:cs="Arial"/>
          <w:color w:val="3A3A3A"/>
          <w:sz w:val="23"/>
          <w:szCs w:val="23"/>
        </w:rPr>
        <w:br/>
        <w:t>c) section 67-C</w:t>
      </w:r>
      <w:r w:rsidRPr="00691432">
        <w:rPr>
          <w:rFonts w:ascii="Arial" w:eastAsia="Times New Roman" w:hAnsi="Arial" w:cs="Arial"/>
          <w:color w:val="3A3A3A"/>
          <w:sz w:val="23"/>
          <w:szCs w:val="23"/>
        </w:rPr>
        <w:br/>
        <w:t>d) section 67-D</w:t>
      </w:r>
      <w:r w:rsidRPr="00691432">
        <w:rPr>
          <w:rFonts w:ascii="Arial" w:eastAsia="Times New Roman" w:hAnsi="Arial" w:cs="Arial"/>
          <w:color w:val="3A3A3A"/>
          <w:sz w:val="23"/>
          <w:szCs w:val="23"/>
        </w:rPr>
        <w:br/>
      </w:r>
    </w:p>
    <w:p w14:paraId="4589C86A" w14:textId="094A2B8D"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IT Act 2008 makes cyber-crime details more precise where it mentioned if anyone publishes sexually explicit digital content then under section 67 – A he/she has to pay a legitimate amount of fine.</w:t>
      </w:r>
    </w:p>
    <w:p w14:paraId="51DA6B8A"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9. If anyone publishes sexually explicit type digital content, it will cost that person imprisonment of _________ years.</w:t>
      </w:r>
      <w:r w:rsidRPr="00691432">
        <w:rPr>
          <w:rFonts w:ascii="Arial" w:eastAsia="Times New Roman" w:hAnsi="Arial" w:cs="Arial"/>
          <w:color w:val="3A3A3A"/>
          <w:sz w:val="23"/>
          <w:szCs w:val="23"/>
        </w:rPr>
        <w:br/>
        <w:t>a) 2</w:t>
      </w:r>
      <w:r w:rsidRPr="00691432">
        <w:rPr>
          <w:rFonts w:ascii="Arial" w:eastAsia="Times New Roman" w:hAnsi="Arial" w:cs="Arial"/>
          <w:color w:val="3A3A3A"/>
          <w:sz w:val="23"/>
          <w:szCs w:val="23"/>
        </w:rPr>
        <w:br/>
        <w:t>b) 3</w:t>
      </w:r>
      <w:r w:rsidRPr="00691432">
        <w:rPr>
          <w:rFonts w:ascii="Arial" w:eastAsia="Times New Roman" w:hAnsi="Arial" w:cs="Arial"/>
          <w:color w:val="3A3A3A"/>
          <w:sz w:val="23"/>
          <w:szCs w:val="23"/>
        </w:rPr>
        <w:br/>
        <w:t>c) 4</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d) 5</w:t>
      </w:r>
      <w:r w:rsidRPr="00522349">
        <w:rPr>
          <w:rFonts w:ascii="Arial" w:eastAsia="Times New Roman" w:hAnsi="Arial" w:cs="Arial"/>
          <w:b/>
          <w:bCs/>
          <w:color w:val="3A3A3A"/>
          <w:sz w:val="23"/>
          <w:szCs w:val="23"/>
        </w:rPr>
        <w:br/>
      </w:r>
    </w:p>
    <w:p w14:paraId="435C6F97" w14:textId="7D757E8F"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IT Act 2008 make cyber-crime details more precise where it mentioned if anyone publishes sexually explicit digital content then under section 67 – A he/she has to pay a legitimate amount of fine and imprisonment of five years.</w:t>
      </w:r>
    </w:p>
    <w:p w14:paraId="4C31C142"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10. Using spy cameras in malls and shops to capture private parts of any person comes under _______ of IT Act, 2008.</w:t>
      </w:r>
      <w:r w:rsidRPr="00691432">
        <w:rPr>
          <w:rFonts w:ascii="Arial" w:eastAsia="Times New Roman" w:hAnsi="Arial" w:cs="Arial"/>
          <w:color w:val="3A3A3A"/>
          <w:sz w:val="23"/>
          <w:szCs w:val="23"/>
        </w:rPr>
        <w:br/>
        <w:t>a) Section 66</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b) Section 67</w:t>
      </w:r>
      <w:r w:rsidRPr="00522349">
        <w:rPr>
          <w:rFonts w:ascii="Arial" w:eastAsia="Times New Roman" w:hAnsi="Arial" w:cs="Arial"/>
          <w:b/>
          <w:bCs/>
          <w:color w:val="3A3A3A"/>
          <w:sz w:val="23"/>
          <w:szCs w:val="23"/>
        </w:rPr>
        <w:br/>
      </w:r>
      <w:r w:rsidRPr="00691432">
        <w:rPr>
          <w:rFonts w:ascii="Arial" w:eastAsia="Times New Roman" w:hAnsi="Arial" w:cs="Arial"/>
          <w:color w:val="3A3A3A"/>
          <w:sz w:val="23"/>
          <w:szCs w:val="23"/>
        </w:rPr>
        <w:t>c) Section 68</w:t>
      </w:r>
      <w:r w:rsidRPr="00691432">
        <w:rPr>
          <w:rFonts w:ascii="Arial" w:eastAsia="Times New Roman" w:hAnsi="Arial" w:cs="Arial"/>
          <w:color w:val="3A3A3A"/>
          <w:sz w:val="23"/>
          <w:szCs w:val="23"/>
        </w:rPr>
        <w:br/>
        <w:t>d) Section 69</w:t>
      </w:r>
      <w:r w:rsidRPr="00691432">
        <w:rPr>
          <w:rFonts w:ascii="Arial" w:eastAsia="Times New Roman" w:hAnsi="Arial" w:cs="Arial"/>
          <w:color w:val="3A3A3A"/>
          <w:sz w:val="23"/>
          <w:szCs w:val="23"/>
        </w:rPr>
        <w:br/>
      </w:r>
    </w:p>
    <w:p w14:paraId="2BCFCCCE" w14:textId="1F8538F3"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Using of spy cameras in malls and shops to capture private parts of any person, without the concern of that victim, then it comes under section 67 of IT Act, 2008 as a punishable offense.</w:t>
      </w:r>
    </w:p>
    <w:p w14:paraId="5DF0CDC8"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11. Using spy cameras in malls and shops to capture private parts of any person comes under section 67 of IT Act, 2008 and is punished with a fine of Rs. 5 Lacs.</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a) True</w:t>
      </w:r>
      <w:r w:rsidRPr="00522349">
        <w:rPr>
          <w:rFonts w:ascii="Arial" w:eastAsia="Times New Roman" w:hAnsi="Arial" w:cs="Arial"/>
          <w:b/>
          <w:bCs/>
          <w:color w:val="3A3A3A"/>
          <w:sz w:val="23"/>
          <w:szCs w:val="23"/>
        </w:rPr>
        <w:br/>
      </w:r>
      <w:r w:rsidRPr="00691432">
        <w:rPr>
          <w:rFonts w:ascii="Arial" w:eastAsia="Times New Roman" w:hAnsi="Arial" w:cs="Arial"/>
          <w:color w:val="3A3A3A"/>
          <w:sz w:val="23"/>
          <w:szCs w:val="23"/>
        </w:rPr>
        <w:t>b) False</w:t>
      </w:r>
      <w:r w:rsidRPr="00691432">
        <w:rPr>
          <w:rFonts w:ascii="Arial" w:eastAsia="Times New Roman" w:hAnsi="Arial" w:cs="Arial"/>
          <w:color w:val="3A3A3A"/>
          <w:sz w:val="23"/>
          <w:szCs w:val="23"/>
        </w:rPr>
        <w:br/>
      </w:r>
    </w:p>
    <w:p w14:paraId="7A134E6A" w14:textId="54E685A3"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Using of spy cameras in malls and shops to capture private parts of any person, without the concern of that victim, then it comes under section 67 of IT Act, 2008 where the person doing such crime is punished with a fine of Rs. 5 Lacs.</w:t>
      </w:r>
    </w:p>
    <w:p w14:paraId="51B433C4"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12. Using of spy cameras in malls and shops to capture private parts of any person comes under section 67 of IT Act, 2008 and is punished with imprisonment of ___________</w:t>
      </w:r>
      <w:r w:rsidRPr="00691432">
        <w:rPr>
          <w:rFonts w:ascii="Arial" w:eastAsia="Times New Roman" w:hAnsi="Arial" w:cs="Arial"/>
          <w:color w:val="3A3A3A"/>
          <w:sz w:val="23"/>
          <w:szCs w:val="23"/>
        </w:rPr>
        <w:br/>
        <w:t>a) 2 years</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b) 3 years</w:t>
      </w:r>
      <w:r w:rsidRPr="00522349">
        <w:rPr>
          <w:rFonts w:ascii="Arial" w:eastAsia="Times New Roman" w:hAnsi="Arial" w:cs="Arial"/>
          <w:b/>
          <w:bCs/>
          <w:color w:val="3A3A3A"/>
          <w:sz w:val="23"/>
          <w:szCs w:val="23"/>
        </w:rPr>
        <w:br/>
      </w:r>
      <w:r w:rsidRPr="00691432">
        <w:rPr>
          <w:rFonts w:ascii="Arial" w:eastAsia="Times New Roman" w:hAnsi="Arial" w:cs="Arial"/>
          <w:color w:val="3A3A3A"/>
          <w:sz w:val="23"/>
          <w:szCs w:val="23"/>
        </w:rPr>
        <w:t>c) 4 years</w:t>
      </w:r>
      <w:r w:rsidRPr="00691432">
        <w:rPr>
          <w:rFonts w:ascii="Arial" w:eastAsia="Times New Roman" w:hAnsi="Arial" w:cs="Arial"/>
          <w:color w:val="3A3A3A"/>
          <w:sz w:val="23"/>
          <w:szCs w:val="23"/>
        </w:rPr>
        <w:br/>
      </w:r>
      <w:r w:rsidRPr="00691432">
        <w:rPr>
          <w:rFonts w:ascii="Arial" w:eastAsia="Times New Roman" w:hAnsi="Arial" w:cs="Arial"/>
          <w:color w:val="3A3A3A"/>
          <w:sz w:val="23"/>
          <w:szCs w:val="23"/>
        </w:rPr>
        <w:lastRenderedPageBreak/>
        <w:t>d) 5 years</w:t>
      </w:r>
      <w:r w:rsidRPr="00691432">
        <w:rPr>
          <w:rFonts w:ascii="Arial" w:eastAsia="Times New Roman" w:hAnsi="Arial" w:cs="Arial"/>
          <w:color w:val="3A3A3A"/>
          <w:sz w:val="23"/>
          <w:szCs w:val="23"/>
        </w:rPr>
        <w:br/>
      </w:r>
    </w:p>
    <w:p w14:paraId="0932B867" w14:textId="2AA1A35F"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Using of spy cameras in malls and shops to capture private parts of any person, without the concern of that victim, then it comes under section 67 of IT Act, 2008 where the person doing such crime is punished with imprisonment of 3 years.</w:t>
      </w:r>
    </w:p>
    <w:p w14:paraId="79D904DB"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13. Misuse of digital signatures for fraudulent purposes comes under __________ of IT Act.</w:t>
      </w:r>
      <w:r w:rsidRPr="00691432">
        <w:rPr>
          <w:rFonts w:ascii="Arial" w:eastAsia="Times New Roman" w:hAnsi="Arial" w:cs="Arial"/>
          <w:color w:val="3A3A3A"/>
          <w:sz w:val="23"/>
          <w:szCs w:val="23"/>
        </w:rPr>
        <w:br/>
        <w:t>a) section 65</w:t>
      </w:r>
      <w:r w:rsidRPr="00691432">
        <w:rPr>
          <w:rFonts w:ascii="Arial" w:eastAsia="Times New Roman" w:hAnsi="Arial" w:cs="Arial"/>
          <w:color w:val="3A3A3A"/>
          <w:sz w:val="23"/>
          <w:szCs w:val="23"/>
        </w:rPr>
        <w:br/>
        <w:t>b) section 66</w:t>
      </w:r>
      <w:r w:rsidRPr="00691432">
        <w:rPr>
          <w:rFonts w:ascii="Arial" w:eastAsia="Times New Roman" w:hAnsi="Arial" w:cs="Arial"/>
          <w:color w:val="3A3A3A"/>
          <w:sz w:val="23"/>
          <w:szCs w:val="23"/>
        </w:rPr>
        <w:br/>
        <w:t>c) section 71</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d) section 72</w:t>
      </w:r>
      <w:r w:rsidRPr="00522349">
        <w:rPr>
          <w:rFonts w:ascii="Arial" w:eastAsia="Times New Roman" w:hAnsi="Arial" w:cs="Arial"/>
          <w:b/>
          <w:bCs/>
          <w:color w:val="3A3A3A"/>
          <w:sz w:val="23"/>
          <w:szCs w:val="23"/>
        </w:rPr>
        <w:br/>
      </w:r>
    </w:p>
    <w:p w14:paraId="159C43AA" w14:textId="16052F3C"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Cyber-criminals and black hat hackers do one common form of cyber-crime that is a misuse of digital signatures. The law for this fraudulent act comes under section 72 of the Indian IT Act.</w:t>
      </w:r>
    </w:p>
    <w:p w14:paraId="26DC9F36"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14. Sending offensive message to someone comes under _____________ of the Indian IT Act ______</w:t>
      </w:r>
      <w:r w:rsidRPr="00691432">
        <w:rPr>
          <w:rFonts w:ascii="Arial" w:eastAsia="Times New Roman" w:hAnsi="Arial" w:cs="Arial"/>
          <w:color w:val="3A3A3A"/>
          <w:sz w:val="23"/>
          <w:szCs w:val="23"/>
        </w:rPr>
        <w:br/>
        <w:t>a) section 66-A, 2000</w:t>
      </w:r>
      <w:r w:rsidRPr="00691432">
        <w:rPr>
          <w:rFonts w:ascii="Arial" w:eastAsia="Times New Roman" w:hAnsi="Arial" w:cs="Arial"/>
          <w:color w:val="3A3A3A"/>
          <w:sz w:val="23"/>
          <w:szCs w:val="23"/>
        </w:rPr>
        <w:br/>
        <w:t>b) section 66-B, 2008</w:t>
      </w:r>
      <w:r w:rsidRPr="00691432">
        <w:rPr>
          <w:rFonts w:ascii="Arial" w:eastAsia="Times New Roman" w:hAnsi="Arial" w:cs="Arial"/>
          <w:color w:val="3A3A3A"/>
          <w:sz w:val="23"/>
          <w:szCs w:val="23"/>
        </w:rPr>
        <w:br/>
        <w:t>c) section 67, 2000</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d) section 66-A, 2008</w:t>
      </w:r>
      <w:r w:rsidRPr="00522349">
        <w:rPr>
          <w:rFonts w:ascii="Arial" w:eastAsia="Times New Roman" w:hAnsi="Arial" w:cs="Arial"/>
          <w:b/>
          <w:bCs/>
          <w:color w:val="3A3A3A"/>
          <w:sz w:val="23"/>
          <w:szCs w:val="23"/>
        </w:rPr>
        <w:br/>
      </w:r>
    </w:p>
    <w:p w14:paraId="78D494E9" w14:textId="5FF1BB5B"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Sending an offensive message, emails o any digital content through an electronic medium to your recipient is a punishable offense that comes under section 66 – A of the Indian IT Act, 2008.</w:t>
      </w:r>
    </w:p>
    <w:p w14:paraId="0E6194A0"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15. Stealing of digital files comes under __________ of the Indian IT Act.</w:t>
      </w:r>
      <w:r w:rsidRPr="00691432">
        <w:rPr>
          <w:rFonts w:ascii="Arial" w:eastAsia="Times New Roman" w:hAnsi="Arial" w:cs="Arial"/>
          <w:color w:val="3A3A3A"/>
          <w:sz w:val="23"/>
          <w:szCs w:val="23"/>
        </w:rPr>
        <w:br/>
        <w:t>a) section 66-A</w:t>
      </w:r>
      <w:r w:rsidRPr="00691432">
        <w:rPr>
          <w:rFonts w:ascii="Arial" w:eastAsia="Times New Roman" w:hAnsi="Arial" w:cs="Arial"/>
          <w:color w:val="3A3A3A"/>
          <w:sz w:val="23"/>
          <w:szCs w:val="23"/>
        </w:rPr>
        <w:br/>
        <w:t>b) section 66-B</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c) section 66-C</w:t>
      </w:r>
      <w:r w:rsidRPr="00522349">
        <w:rPr>
          <w:rFonts w:ascii="Arial" w:eastAsia="Times New Roman" w:hAnsi="Arial" w:cs="Arial"/>
          <w:b/>
          <w:bCs/>
          <w:color w:val="3A3A3A"/>
          <w:sz w:val="23"/>
          <w:szCs w:val="23"/>
        </w:rPr>
        <w:br/>
      </w:r>
      <w:r w:rsidRPr="00691432">
        <w:rPr>
          <w:rFonts w:ascii="Arial" w:eastAsia="Times New Roman" w:hAnsi="Arial" w:cs="Arial"/>
          <w:color w:val="3A3A3A"/>
          <w:sz w:val="23"/>
          <w:szCs w:val="23"/>
        </w:rPr>
        <w:t>d) section 66-D</w:t>
      </w:r>
      <w:r w:rsidRPr="00691432">
        <w:rPr>
          <w:rFonts w:ascii="Arial" w:eastAsia="Times New Roman" w:hAnsi="Arial" w:cs="Arial"/>
          <w:color w:val="3A3A3A"/>
          <w:sz w:val="23"/>
          <w:szCs w:val="23"/>
        </w:rPr>
        <w:br/>
      </w:r>
    </w:p>
    <w:p w14:paraId="508F79D8" w14:textId="57AD727D"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Stealing of digital files, e-documents from any system or cloud or electronic device is a punishable offense that comes under section 66 – C of the Indian IT Act.</w:t>
      </w:r>
    </w:p>
    <w:p w14:paraId="2B422465" w14:textId="77777777"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16. Section 79 of the Indian IT Act declares that any 3</w:t>
      </w:r>
      <w:r w:rsidRPr="00691432">
        <w:rPr>
          <w:rFonts w:ascii="Arial" w:eastAsia="Times New Roman" w:hAnsi="Arial" w:cs="Arial"/>
          <w:color w:val="3A3A3A"/>
          <w:sz w:val="17"/>
          <w:szCs w:val="17"/>
          <w:bdr w:val="none" w:sz="0" w:space="0" w:color="auto" w:frame="1"/>
          <w:vertAlign w:val="superscript"/>
        </w:rPr>
        <w:t>rd</w:t>
      </w:r>
      <w:r w:rsidRPr="00691432">
        <w:rPr>
          <w:rFonts w:ascii="Arial" w:eastAsia="Times New Roman" w:hAnsi="Arial" w:cs="Arial"/>
          <w:color w:val="3A3A3A"/>
          <w:sz w:val="23"/>
          <w:szCs w:val="23"/>
        </w:rPr>
        <w:t> party information or personal data leakage in corporate firms or organizations will be a punishable offense.</w:t>
      </w:r>
      <w:r w:rsidRPr="00691432">
        <w:rPr>
          <w:rFonts w:ascii="Arial" w:eastAsia="Times New Roman" w:hAnsi="Arial" w:cs="Arial"/>
          <w:color w:val="3A3A3A"/>
          <w:sz w:val="23"/>
          <w:szCs w:val="23"/>
        </w:rPr>
        <w:br/>
      </w:r>
      <w:r w:rsidRPr="00522349">
        <w:rPr>
          <w:rFonts w:ascii="Arial" w:eastAsia="Times New Roman" w:hAnsi="Arial" w:cs="Arial"/>
          <w:b/>
          <w:bCs/>
          <w:color w:val="3A3A3A"/>
          <w:sz w:val="23"/>
          <w:szCs w:val="23"/>
        </w:rPr>
        <w:t>a) True</w:t>
      </w:r>
      <w:r w:rsidRPr="00522349">
        <w:rPr>
          <w:rFonts w:ascii="Arial" w:eastAsia="Times New Roman" w:hAnsi="Arial" w:cs="Arial"/>
          <w:b/>
          <w:bCs/>
          <w:color w:val="3A3A3A"/>
          <w:sz w:val="23"/>
          <w:szCs w:val="23"/>
        </w:rPr>
        <w:br/>
      </w:r>
      <w:r w:rsidRPr="00691432">
        <w:rPr>
          <w:rFonts w:ascii="Arial" w:eastAsia="Times New Roman" w:hAnsi="Arial" w:cs="Arial"/>
          <w:color w:val="3A3A3A"/>
          <w:sz w:val="23"/>
          <w:szCs w:val="23"/>
        </w:rPr>
        <w:t>b) False</w:t>
      </w:r>
      <w:r w:rsidRPr="00691432">
        <w:rPr>
          <w:rFonts w:ascii="Arial" w:eastAsia="Times New Roman" w:hAnsi="Arial" w:cs="Arial"/>
          <w:color w:val="3A3A3A"/>
          <w:sz w:val="23"/>
          <w:szCs w:val="23"/>
        </w:rPr>
        <w:br/>
      </w:r>
    </w:p>
    <w:p w14:paraId="237AF0C3" w14:textId="340E1CD9"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Explanation: Section 79 of the Indian IT Act covers some of the corporate and business laws circulating technologies and cyberspace; declares that any 3</w:t>
      </w:r>
      <w:r w:rsidRPr="00691432">
        <w:rPr>
          <w:rFonts w:ascii="Arial" w:eastAsia="Times New Roman" w:hAnsi="Arial" w:cs="Arial"/>
          <w:color w:val="3A3A3A"/>
          <w:sz w:val="17"/>
          <w:szCs w:val="17"/>
          <w:bdr w:val="none" w:sz="0" w:space="0" w:color="auto" w:frame="1"/>
          <w:vertAlign w:val="superscript"/>
        </w:rPr>
        <w:t>rd</w:t>
      </w:r>
      <w:r w:rsidRPr="00691432">
        <w:rPr>
          <w:rFonts w:ascii="Arial" w:eastAsia="Times New Roman" w:hAnsi="Arial" w:cs="Arial"/>
          <w:color w:val="3A3A3A"/>
          <w:sz w:val="23"/>
          <w:szCs w:val="23"/>
        </w:rPr>
        <w:t> party information or personal data leakage in corporate firms or organizations will be a punishable offense.</w:t>
      </w:r>
    </w:p>
    <w:p w14:paraId="3E7339EA" w14:textId="77777777" w:rsidR="00691432" w:rsidRDefault="00691432" w:rsidP="001B06F2"/>
    <w:p w14:paraId="65818E03" w14:textId="77777777" w:rsidR="00267A9C" w:rsidRDefault="00267A9C" w:rsidP="00A4163E"/>
    <w:sectPr w:rsidR="00267A9C" w:rsidSect="00AB08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DD2"/>
    <w:multiLevelType w:val="multilevel"/>
    <w:tmpl w:val="A9F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C00A7"/>
    <w:multiLevelType w:val="hybridMultilevel"/>
    <w:tmpl w:val="897E0D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F35D07"/>
    <w:multiLevelType w:val="multilevel"/>
    <w:tmpl w:val="27FA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F56C8"/>
    <w:multiLevelType w:val="hybridMultilevel"/>
    <w:tmpl w:val="5E80D1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163E"/>
    <w:rsid w:val="001B06F2"/>
    <w:rsid w:val="00267A9C"/>
    <w:rsid w:val="00522349"/>
    <w:rsid w:val="00691432"/>
    <w:rsid w:val="00860FF6"/>
    <w:rsid w:val="00A4163E"/>
    <w:rsid w:val="00AB08F1"/>
    <w:rsid w:val="00B64AED"/>
    <w:rsid w:val="00D6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D147"/>
  <w15:docId w15:val="{D294604C-BDC8-45F5-9B94-85E49287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F1"/>
  </w:style>
  <w:style w:type="paragraph" w:styleId="Heading1">
    <w:name w:val="heading 1"/>
    <w:basedOn w:val="Normal"/>
    <w:link w:val="Heading1Char"/>
    <w:uiPriority w:val="9"/>
    <w:qFormat/>
    <w:rsid w:val="00B64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A4163E"/>
  </w:style>
  <w:style w:type="character" w:customStyle="1" w:styleId="label">
    <w:name w:val="label"/>
    <w:basedOn w:val="DefaultParagraphFont"/>
    <w:rsid w:val="00691432"/>
  </w:style>
  <w:style w:type="character" w:styleId="Hyperlink">
    <w:name w:val="Hyperlink"/>
    <w:basedOn w:val="DefaultParagraphFont"/>
    <w:uiPriority w:val="99"/>
    <w:semiHidden/>
    <w:unhideWhenUsed/>
    <w:rsid w:val="00691432"/>
    <w:rPr>
      <w:color w:val="0000FF"/>
      <w:u w:val="single"/>
    </w:rPr>
  </w:style>
  <w:style w:type="character" w:customStyle="1" w:styleId="Heading1Char">
    <w:name w:val="Heading 1 Char"/>
    <w:basedOn w:val="DefaultParagraphFont"/>
    <w:link w:val="Heading1"/>
    <w:uiPriority w:val="9"/>
    <w:rsid w:val="00B64AED"/>
    <w:rPr>
      <w:rFonts w:ascii="Times New Roman" w:eastAsia="Times New Roman" w:hAnsi="Times New Roman" w:cs="Times New Roman"/>
      <w:b/>
      <w:bCs/>
      <w:kern w:val="36"/>
      <w:sz w:val="48"/>
      <w:szCs w:val="48"/>
    </w:rPr>
  </w:style>
  <w:style w:type="paragraph" w:customStyle="1" w:styleId="newpartnum">
    <w:name w:val="new_part_num"/>
    <w:basedOn w:val="Normal"/>
    <w:rsid w:val="00B64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parttest">
    <w:name w:val="new_part_test"/>
    <w:basedOn w:val="Normal"/>
    <w:rsid w:val="00B64A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4AED"/>
    <w:rPr>
      <w:b/>
      <w:bCs/>
    </w:rPr>
  </w:style>
  <w:style w:type="paragraph" w:styleId="BalloonText">
    <w:name w:val="Balloon Text"/>
    <w:basedOn w:val="Normal"/>
    <w:link w:val="BalloonTextChar"/>
    <w:uiPriority w:val="99"/>
    <w:semiHidden/>
    <w:unhideWhenUsed/>
    <w:rsid w:val="00B64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AED"/>
    <w:rPr>
      <w:rFonts w:ascii="Tahoma" w:hAnsi="Tahoma" w:cs="Tahoma"/>
      <w:sz w:val="16"/>
      <w:szCs w:val="16"/>
    </w:rPr>
  </w:style>
  <w:style w:type="paragraph" w:styleId="ListParagraph">
    <w:name w:val="List Paragraph"/>
    <w:basedOn w:val="Normal"/>
    <w:uiPriority w:val="34"/>
    <w:qFormat/>
    <w:rsid w:val="00522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025354">
      <w:bodyDiv w:val="1"/>
      <w:marLeft w:val="0"/>
      <w:marRight w:val="0"/>
      <w:marTop w:val="0"/>
      <w:marBottom w:val="0"/>
      <w:divBdr>
        <w:top w:val="none" w:sz="0" w:space="0" w:color="auto"/>
        <w:left w:val="none" w:sz="0" w:space="0" w:color="auto"/>
        <w:bottom w:val="none" w:sz="0" w:space="0" w:color="auto"/>
        <w:right w:val="none" w:sz="0" w:space="0" w:color="auto"/>
      </w:divBdr>
      <w:divsChild>
        <w:div w:id="40516204">
          <w:marLeft w:val="240"/>
          <w:marRight w:val="0"/>
          <w:marTop w:val="0"/>
          <w:marBottom w:val="450"/>
          <w:divBdr>
            <w:top w:val="none" w:sz="0" w:space="0" w:color="auto"/>
            <w:left w:val="none" w:sz="0" w:space="0" w:color="auto"/>
            <w:bottom w:val="none" w:sz="0" w:space="0" w:color="auto"/>
            <w:right w:val="none" w:sz="0" w:space="0" w:color="auto"/>
          </w:divBdr>
        </w:div>
        <w:div w:id="1403259215">
          <w:marLeft w:val="240"/>
          <w:marRight w:val="0"/>
          <w:marTop w:val="0"/>
          <w:marBottom w:val="450"/>
          <w:divBdr>
            <w:top w:val="none" w:sz="0" w:space="0" w:color="auto"/>
            <w:left w:val="none" w:sz="0" w:space="0" w:color="auto"/>
            <w:bottom w:val="none" w:sz="0" w:space="0" w:color="auto"/>
            <w:right w:val="none" w:sz="0" w:space="0" w:color="auto"/>
          </w:divBdr>
        </w:div>
        <w:div w:id="358824728">
          <w:marLeft w:val="240"/>
          <w:marRight w:val="0"/>
          <w:marTop w:val="0"/>
          <w:marBottom w:val="450"/>
          <w:divBdr>
            <w:top w:val="none" w:sz="0" w:space="0" w:color="auto"/>
            <w:left w:val="none" w:sz="0" w:space="0" w:color="auto"/>
            <w:bottom w:val="none" w:sz="0" w:space="0" w:color="auto"/>
            <w:right w:val="none" w:sz="0" w:space="0" w:color="auto"/>
          </w:divBdr>
        </w:div>
        <w:div w:id="255598834">
          <w:marLeft w:val="240"/>
          <w:marRight w:val="0"/>
          <w:marTop w:val="0"/>
          <w:marBottom w:val="450"/>
          <w:divBdr>
            <w:top w:val="none" w:sz="0" w:space="0" w:color="auto"/>
            <w:left w:val="none" w:sz="0" w:space="0" w:color="auto"/>
            <w:bottom w:val="none" w:sz="0" w:space="0" w:color="auto"/>
            <w:right w:val="none" w:sz="0" w:space="0" w:color="auto"/>
          </w:divBdr>
        </w:div>
        <w:div w:id="57441183">
          <w:marLeft w:val="240"/>
          <w:marRight w:val="0"/>
          <w:marTop w:val="0"/>
          <w:marBottom w:val="450"/>
          <w:divBdr>
            <w:top w:val="none" w:sz="0" w:space="0" w:color="auto"/>
            <w:left w:val="none" w:sz="0" w:space="0" w:color="auto"/>
            <w:bottom w:val="none" w:sz="0" w:space="0" w:color="auto"/>
            <w:right w:val="none" w:sz="0" w:space="0" w:color="auto"/>
          </w:divBdr>
        </w:div>
        <w:div w:id="865217850">
          <w:marLeft w:val="240"/>
          <w:marRight w:val="0"/>
          <w:marTop w:val="0"/>
          <w:marBottom w:val="450"/>
          <w:divBdr>
            <w:top w:val="none" w:sz="0" w:space="0" w:color="auto"/>
            <w:left w:val="none" w:sz="0" w:space="0" w:color="auto"/>
            <w:bottom w:val="none" w:sz="0" w:space="0" w:color="auto"/>
            <w:right w:val="none" w:sz="0" w:space="0" w:color="auto"/>
          </w:divBdr>
        </w:div>
        <w:div w:id="734397141">
          <w:marLeft w:val="240"/>
          <w:marRight w:val="0"/>
          <w:marTop w:val="0"/>
          <w:marBottom w:val="450"/>
          <w:divBdr>
            <w:top w:val="none" w:sz="0" w:space="0" w:color="auto"/>
            <w:left w:val="none" w:sz="0" w:space="0" w:color="auto"/>
            <w:bottom w:val="none" w:sz="0" w:space="0" w:color="auto"/>
            <w:right w:val="none" w:sz="0" w:space="0" w:color="auto"/>
          </w:divBdr>
        </w:div>
        <w:div w:id="643200493">
          <w:marLeft w:val="240"/>
          <w:marRight w:val="0"/>
          <w:marTop w:val="0"/>
          <w:marBottom w:val="450"/>
          <w:divBdr>
            <w:top w:val="none" w:sz="0" w:space="0" w:color="auto"/>
            <w:left w:val="none" w:sz="0" w:space="0" w:color="auto"/>
            <w:bottom w:val="none" w:sz="0" w:space="0" w:color="auto"/>
            <w:right w:val="none" w:sz="0" w:space="0" w:color="auto"/>
          </w:divBdr>
        </w:div>
        <w:div w:id="869797937">
          <w:marLeft w:val="240"/>
          <w:marRight w:val="0"/>
          <w:marTop w:val="0"/>
          <w:marBottom w:val="450"/>
          <w:divBdr>
            <w:top w:val="none" w:sz="0" w:space="0" w:color="auto"/>
            <w:left w:val="none" w:sz="0" w:space="0" w:color="auto"/>
            <w:bottom w:val="none" w:sz="0" w:space="0" w:color="auto"/>
            <w:right w:val="none" w:sz="0" w:space="0" w:color="auto"/>
          </w:divBdr>
        </w:div>
        <w:div w:id="1082722840">
          <w:marLeft w:val="240"/>
          <w:marRight w:val="0"/>
          <w:marTop w:val="0"/>
          <w:marBottom w:val="450"/>
          <w:divBdr>
            <w:top w:val="none" w:sz="0" w:space="0" w:color="auto"/>
            <w:left w:val="none" w:sz="0" w:space="0" w:color="auto"/>
            <w:bottom w:val="none" w:sz="0" w:space="0" w:color="auto"/>
            <w:right w:val="none" w:sz="0" w:space="0" w:color="auto"/>
          </w:divBdr>
        </w:div>
        <w:div w:id="1430006024">
          <w:marLeft w:val="240"/>
          <w:marRight w:val="0"/>
          <w:marTop w:val="0"/>
          <w:marBottom w:val="450"/>
          <w:divBdr>
            <w:top w:val="none" w:sz="0" w:space="0" w:color="auto"/>
            <w:left w:val="none" w:sz="0" w:space="0" w:color="auto"/>
            <w:bottom w:val="none" w:sz="0" w:space="0" w:color="auto"/>
            <w:right w:val="none" w:sz="0" w:space="0" w:color="auto"/>
          </w:divBdr>
        </w:div>
        <w:div w:id="421418102">
          <w:marLeft w:val="240"/>
          <w:marRight w:val="0"/>
          <w:marTop w:val="0"/>
          <w:marBottom w:val="450"/>
          <w:divBdr>
            <w:top w:val="none" w:sz="0" w:space="0" w:color="auto"/>
            <w:left w:val="none" w:sz="0" w:space="0" w:color="auto"/>
            <w:bottom w:val="none" w:sz="0" w:space="0" w:color="auto"/>
            <w:right w:val="none" w:sz="0" w:space="0" w:color="auto"/>
          </w:divBdr>
        </w:div>
        <w:div w:id="1634868598">
          <w:marLeft w:val="240"/>
          <w:marRight w:val="0"/>
          <w:marTop w:val="0"/>
          <w:marBottom w:val="450"/>
          <w:divBdr>
            <w:top w:val="none" w:sz="0" w:space="0" w:color="auto"/>
            <w:left w:val="none" w:sz="0" w:space="0" w:color="auto"/>
            <w:bottom w:val="none" w:sz="0" w:space="0" w:color="auto"/>
            <w:right w:val="none" w:sz="0" w:space="0" w:color="auto"/>
          </w:divBdr>
        </w:div>
        <w:div w:id="1441220353">
          <w:marLeft w:val="240"/>
          <w:marRight w:val="0"/>
          <w:marTop w:val="0"/>
          <w:marBottom w:val="450"/>
          <w:divBdr>
            <w:top w:val="none" w:sz="0" w:space="0" w:color="auto"/>
            <w:left w:val="none" w:sz="0" w:space="0" w:color="auto"/>
            <w:bottom w:val="none" w:sz="0" w:space="0" w:color="auto"/>
            <w:right w:val="none" w:sz="0" w:space="0" w:color="auto"/>
          </w:divBdr>
        </w:div>
      </w:divsChild>
    </w:div>
    <w:div w:id="752894682">
      <w:bodyDiv w:val="1"/>
      <w:marLeft w:val="0"/>
      <w:marRight w:val="0"/>
      <w:marTop w:val="0"/>
      <w:marBottom w:val="0"/>
      <w:divBdr>
        <w:top w:val="none" w:sz="0" w:space="0" w:color="auto"/>
        <w:left w:val="none" w:sz="0" w:space="0" w:color="auto"/>
        <w:bottom w:val="none" w:sz="0" w:space="0" w:color="auto"/>
        <w:right w:val="none" w:sz="0" w:space="0" w:color="auto"/>
      </w:divBdr>
      <w:divsChild>
        <w:div w:id="49965116">
          <w:marLeft w:val="240"/>
          <w:marRight w:val="0"/>
          <w:marTop w:val="0"/>
          <w:marBottom w:val="450"/>
          <w:divBdr>
            <w:top w:val="none" w:sz="0" w:space="0" w:color="auto"/>
            <w:left w:val="none" w:sz="0" w:space="0" w:color="auto"/>
            <w:bottom w:val="none" w:sz="0" w:space="0" w:color="auto"/>
            <w:right w:val="none" w:sz="0" w:space="0" w:color="auto"/>
          </w:divBdr>
        </w:div>
        <w:div w:id="1722825171">
          <w:marLeft w:val="240"/>
          <w:marRight w:val="0"/>
          <w:marTop w:val="0"/>
          <w:marBottom w:val="450"/>
          <w:divBdr>
            <w:top w:val="none" w:sz="0" w:space="0" w:color="auto"/>
            <w:left w:val="none" w:sz="0" w:space="0" w:color="auto"/>
            <w:bottom w:val="none" w:sz="0" w:space="0" w:color="auto"/>
            <w:right w:val="none" w:sz="0" w:space="0" w:color="auto"/>
          </w:divBdr>
        </w:div>
        <w:div w:id="1627202000">
          <w:marLeft w:val="240"/>
          <w:marRight w:val="0"/>
          <w:marTop w:val="0"/>
          <w:marBottom w:val="450"/>
          <w:divBdr>
            <w:top w:val="none" w:sz="0" w:space="0" w:color="auto"/>
            <w:left w:val="none" w:sz="0" w:space="0" w:color="auto"/>
            <w:bottom w:val="none" w:sz="0" w:space="0" w:color="auto"/>
            <w:right w:val="none" w:sz="0" w:space="0" w:color="auto"/>
          </w:divBdr>
        </w:div>
        <w:div w:id="1275673994">
          <w:marLeft w:val="240"/>
          <w:marRight w:val="0"/>
          <w:marTop w:val="0"/>
          <w:marBottom w:val="450"/>
          <w:divBdr>
            <w:top w:val="none" w:sz="0" w:space="0" w:color="auto"/>
            <w:left w:val="none" w:sz="0" w:space="0" w:color="auto"/>
            <w:bottom w:val="none" w:sz="0" w:space="0" w:color="auto"/>
            <w:right w:val="none" w:sz="0" w:space="0" w:color="auto"/>
          </w:divBdr>
        </w:div>
        <w:div w:id="62610556">
          <w:marLeft w:val="240"/>
          <w:marRight w:val="0"/>
          <w:marTop w:val="0"/>
          <w:marBottom w:val="450"/>
          <w:divBdr>
            <w:top w:val="none" w:sz="0" w:space="0" w:color="auto"/>
            <w:left w:val="none" w:sz="0" w:space="0" w:color="auto"/>
            <w:bottom w:val="none" w:sz="0" w:space="0" w:color="auto"/>
            <w:right w:val="none" w:sz="0" w:space="0" w:color="auto"/>
          </w:divBdr>
        </w:div>
        <w:div w:id="905605011">
          <w:marLeft w:val="240"/>
          <w:marRight w:val="0"/>
          <w:marTop w:val="0"/>
          <w:marBottom w:val="450"/>
          <w:divBdr>
            <w:top w:val="none" w:sz="0" w:space="0" w:color="auto"/>
            <w:left w:val="none" w:sz="0" w:space="0" w:color="auto"/>
            <w:bottom w:val="none" w:sz="0" w:space="0" w:color="auto"/>
            <w:right w:val="none" w:sz="0" w:space="0" w:color="auto"/>
          </w:divBdr>
        </w:div>
        <w:div w:id="2116899697">
          <w:marLeft w:val="240"/>
          <w:marRight w:val="0"/>
          <w:marTop w:val="0"/>
          <w:marBottom w:val="450"/>
          <w:divBdr>
            <w:top w:val="none" w:sz="0" w:space="0" w:color="auto"/>
            <w:left w:val="none" w:sz="0" w:space="0" w:color="auto"/>
            <w:bottom w:val="none" w:sz="0" w:space="0" w:color="auto"/>
            <w:right w:val="none" w:sz="0" w:space="0" w:color="auto"/>
          </w:divBdr>
        </w:div>
        <w:div w:id="1144810541">
          <w:marLeft w:val="240"/>
          <w:marRight w:val="0"/>
          <w:marTop w:val="0"/>
          <w:marBottom w:val="450"/>
          <w:divBdr>
            <w:top w:val="none" w:sz="0" w:space="0" w:color="auto"/>
            <w:left w:val="none" w:sz="0" w:space="0" w:color="auto"/>
            <w:bottom w:val="none" w:sz="0" w:space="0" w:color="auto"/>
            <w:right w:val="none" w:sz="0" w:space="0" w:color="auto"/>
          </w:divBdr>
        </w:div>
        <w:div w:id="538123906">
          <w:marLeft w:val="240"/>
          <w:marRight w:val="0"/>
          <w:marTop w:val="0"/>
          <w:marBottom w:val="450"/>
          <w:divBdr>
            <w:top w:val="none" w:sz="0" w:space="0" w:color="auto"/>
            <w:left w:val="none" w:sz="0" w:space="0" w:color="auto"/>
            <w:bottom w:val="none" w:sz="0" w:space="0" w:color="auto"/>
            <w:right w:val="none" w:sz="0" w:space="0" w:color="auto"/>
          </w:divBdr>
        </w:div>
        <w:div w:id="1919634910">
          <w:marLeft w:val="240"/>
          <w:marRight w:val="0"/>
          <w:marTop w:val="0"/>
          <w:marBottom w:val="450"/>
          <w:divBdr>
            <w:top w:val="none" w:sz="0" w:space="0" w:color="auto"/>
            <w:left w:val="none" w:sz="0" w:space="0" w:color="auto"/>
            <w:bottom w:val="none" w:sz="0" w:space="0" w:color="auto"/>
            <w:right w:val="none" w:sz="0" w:space="0" w:color="auto"/>
          </w:divBdr>
        </w:div>
        <w:div w:id="1502964657">
          <w:marLeft w:val="240"/>
          <w:marRight w:val="0"/>
          <w:marTop w:val="0"/>
          <w:marBottom w:val="450"/>
          <w:divBdr>
            <w:top w:val="none" w:sz="0" w:space="0" w:color="auto"/>
            <w:left w:val="none" w:sz="0" w:space="0" w:color="auto"/>
            <w:bottom w:val="none" w:sz="0" w:space="0" w:color="auto"/>
            <w:right w:val="none" w:sz="0" w:space="0" w:color="auto"/>
          </w:divBdr>
        </w:div>
        <w:div w:id="173349476">
          <w:marLeft w:val="240"/>
          <w:marRight w:val="0"/>
          <w:marTop w:val="0"/>
          <w:marBottom w:val="450"/>
          <w:divBdr>
            <w:top w:val="none" w:sz="0" w:space="0" w:color="auto"/>
            <w:left w:val="none" w:sz="0" w:space="0" w:color="auto"/>
            <w:bottom w:val="none" w:sz="0" w:space="0" w:color="auto"/>
            <w:right w:val="none" w:sz="0" w:space="0" w:color="auto"/>
          </w:divBdr>
        </w:div>
        <w:div w:id="1973169139">
          <w:marLeft w:val="240"/>
          <w:marRight w:val="0"/>
          <w:marTop w:val="0"/>
          <w:marBottom w:val="450"/>
          <w:divBdr>
            <w:top w:val="none" w:sz="0" w:space="0" w:color="auto"/>
            <w:left w:val="none" w:sz="0" w:space="0" w:color="auto"/>
            <w:bottom w:val="none" w:sz="0" w:space="0" w:color="auto"/>
            <w:right w:val="none" w:sz="0" w:space="0" w:color="auto"/>
          </w:divBdr>
        </w:div>
        <w:div w:id="690181708">
          <w:marLeft w:val="240"/>
          <w:marRight w:val="0"/>
          <w:marTop w:val="0"/>
          <w:marBottom w:val="450"/>
          <w:divBdr>
            <w:top w:val="none" w:sz="0" w:space="0" w:color="auto"/>
            <w:left w:val="none" w:sz="0" w:space="0" w:color="auto"/>
            <w:bottom w:val="none" w:sz="0" w:space="0" w:color="auto"/>
            <w:right w:val="none" w:sz="0" w:space="0" w:color="auto"/>
          </w:divBdr>
        </w:div>
        <w:div w:id="923687196">
          <w:marLeft w:val="240"/>
          <w:marRight w:val="0"/>
          <w:marTop w:val="0"/>
          <w:marBottom w:val="450"/>
          <w:divBdr>
            <w:top w:val="none" w:sz="0" w:space="0" w:color="auto"/>
            <w:left w:val="none" w:sz="0" w:space="0" w:color="auto"/>
            <w:bottom w:val="none" w:sz="0" w:space="0" w:color="auto"/>
            <w:right w:val="none" w:sz="0" w:space="0" w:color="auto"/>
          </w:divBdr>
        </w:div>
      </w:divsChild>
    </w:div>
    <w:div w:id="816411816">
      <w:bodyDiv w:val="1"/>
      <w:marLeft w:val="0"/>
      <w:marRight w:val="0"/>
      <w:marTop w:val="0"/>
      <w:marBottom w:val="0"/>
      <w:divBdr>
        <w:top w:val="none" w:sz="0" w:space="0" w:color="auto"/>
        <w:left w:val="none" w:sz="0" w:space="0" w:color="auto"/>
        <w:bottom w:val="none" w:sz="0" w:space="0" w:color="auto"/>
        <w:right w:val="none" w:sz="0" w:space="0" w:color="auto"/>
      </w:divBdr>
      <w:divsChild>
        <w:div w:id="598178422">
          <w:marLeft w:val="0"/>
          <w:marRight w:val="0"/>
          <w:marTop w:val="0"/>
          <w:marBottom w:val="0"/>
          <w:divBdr>
            <w:top w:val="none" w:sz="0" w:space="0" w:color="auto"/>
            <w:left w:val="none" w:sz="0" w:space="0" w:color="auto"/>
            <w:bottom w:val="none" w:sz="0" w:space="0" w:color="auto"/>
            <w:right w:val="none" w:sz="0" w:space="0" w:color="auto"/>
          </w:divBdr>
        </w:div>
        <w:div w:id="1689912859">
          <w:marLeft w:val="0"/>
          <w:marRight w:val="0"/>
          <w:marTop w:val="0"/>
          <w:marBottom w:val="0"/>
          <w:divBdr>
            <w:top w:val="none" w:sz="0" w:space="0" w:color="auto"/>
            <w:left w:val="none" w:sz="0" w:space="0" w:color="auto"/>
            <w:bottom w:val="none" w:sz="0" w:space="0" w:color="auto"/>
            <w:right w:val="none" w:sz="0" w:space="0" w:color="auto"/>
          </w:divBdr>
          <w:divsChild>
            <w:div w:id="1754666338">
              <w:marLeft w:val="0"/>
              <w:marRight w:val="0"/>
              <w:marTop w:val="0"/>
              <w:marBottom w:val="0"/>
              <w:divBdr>
                <w:top w:val="none" w:sz="0" w:space="0" w:color="auto"/>
                <w:left w:val="none" w:sz="0" w:space="0" w:color="auto"/>
                <w:bottom w:val="none" w:sz="0" w:space="0" w:color="auto"/>
                <w:right w:val="none" w:sz="0" w:space="0" w:color="auto"/>
              </w:divBdr>
              <w:divsChild>
                <w:div w:id="1326515692">
                  <w:marLeft w:val="-225"/>
                  <w:marRight w:val="-225"/>
                  <w:marTop w:val="0"/>
                  <w:marBottom w:val="0"/>
                  <w:divBdr>
                    <w:top w:val="none" w:sz="0" w:space="0" w:color="auto"/>
                    <w:left w:val="none" w:sz="0" w:space="0" w:color="auto"/>
                    <w:bottom w:val="none" w:sz="0" w:space="0" w:color="auto"/>
                    <w:right w:val="none" w:sz="0" w:space="0" w:color="auto"/>
                  </w:divBdr>
                  <w:divsChild>
                    <w:div w:id="1963732101">
                      <w:marLeft w:val="0"/>
                      <w:marRight w:val="0"/>
                      <w:marTop w:val="0"/>
                      <w:marBottom w:val="0"/>
                      <w:divBdr>
                        <w:top w:val="none" w:sz="0" w:space="0" w:color="auto"/>
                        <w:left w:val="none" w:sz="0" w:space="0" w:color="auto"/>
                        <w:bottom w:val="none" w:sz="0" w:space="0" w:color="auto"/>
                        <w:right w:val="none" w:sz="0" w:space="0" w:color="auto"/>
                      </w:divBdr>
                      <w:divsChild>
                        <w:div w:id="906495356">
                          <w:marLeft w:val="0"/>
                          <w:marRight w:val="0"/>
                          <w:marTop w:val="0"/>
                          <w:marBottom w:val="0"/>
                          <w:divBdr>
                            <w:top w:val="none" w:sz="0" w:space="0" w:color="auto"/>
                            <w:left w:val="none" w:sz="0" w:space="0" w:color="auto"/>
                            <w:bottom w:val="none" w:sz="0" w:space="0" w:color="auto"/>
                            <w:right w:val="none" w:sz="0" w:space="0" w:color="auto"/>
                          </w:divBdr>
                        </w:div>
                      </w:divsChild>
                    </w:div>
                    <w:div w:id="189027338">
                      <w:marLeft w:val="0"/>
                      <w:marRight w:val="0"/>
                      <w:marTop w:val="0"/>
                      <w:marBottom w:val="0"/>
                      <w:divBdr>
                        <w:top w:val="none" w:sz="0" w:space="0" w:color="auto"/>
                        <w:left w:val="none" w:sz="0" w:space="0" w:color="auto"/>
                        <w:bottom w:val="none" w:sz="0" w:space="0" w:color="auto"/>
                        <w:right w:val="none" w:sz="0" w:space="0" w:color="auto"/>
                      </w:divBdr>
                      <w:divsChild>
                        <w:div w:id="838807269">
                          <w:marLeft w:val="-225"/>
                          <w:marRight w:val="-225"/>
                          <w:marTop w:val="0"/>
                          <w:marBottom w:val="0"/>
                          <w:divBdr>
                            <w:top w:val="none" w:sz="0" w:space="0" w:color="auto"/>
                            <w:left w:val="none" w:sz="0" w:space="0" w:color="auto"/>
                            <w:bottom w:val="none" w:sz="0" w:space="0" w:color="auto"/>
                            <w:right w:val="none" w:sz="0" w:space="0" w:color="auto"/>
                          </w:divBdr>
                          <w:divsChild>
                            <w:div w:id="141123039">
                              <w:marLeft w:val="0"/>
                              <w:marRight w:val="0"/>
                              <w:marTop w:val="0"/>
                              <w:marBottom w:val="0"/>
                              <w:divBdr>
                                <w:top w:val="none" w:sz="0" w:space="0" w:color="auto"/>
                                <w:left w:val="none" w:sz="0" w:space="0" w:color="auto"/>
                                <w:bottom w:val="none" w:sz="0" w:space="0" w:color="auto"/>
                                <w:right w:val="none" w:sz="0" w:space="0" w:color="auto"/>
                              </w:divBdr>
                              <w:divsChild>
                                <w:div w:id="5863052">
                                  <w:marLeft w:val="150"/>
                                  <w:marRight w:val="150"/>
                                  <w:marTop w:val="150"/>
                                  <w:marBottom w:val="150"/>
                                  <w:divBdr>
                                    <w:top w:val="none" w:sz="0" w:space="0" w:color="auto"/>
                                    <w:left w:val="none" w:sz="0" w:space="0" w:color="auto"/>
                                    <w:bottom w:val="none" w:sz="0" w:space="0" w:color="auto"/>
                                    <w:right w:val="none" w:sz="0" w:space="0" w:color="auto"/>
                                  </w:divBdr>
                                </w:div>
                              </w:divsChild>
                            </w:div>
                            <w:div w:id="1568690607">
                              <w:marLeft w:val="0"/>
                              <w:marRight w:val="0"/>
                              <w:marTop w:val="0"/>
                              <w:marBottom w:val="0"/>
                              <w:divBdr>
                                <w:top w:val="none" w:sz="0" w:space="0" w:color="auto"/>
                                <w:left w:val="none" w:sz="0" w:space="0" w:color="auto"/>
                                <w:bottom w:val="none" w:sz="0" w:space="0" w:color="auto"/>
                                <w:right w:val="none" w:sz="0" w:space="0" w:color="auto"/>
                              </w:divBdr>
                              <w:divsChild>
                                <w:div w:id="1497457630">
                                  <w:marLeft w:val="150"/>
                                  <w:marRight w:val="150"/>
                                  <w:marTop w:val="150"/>
                                  <w:marBottom w:val="150"/>
                                  <w:divBdr>
                                    <w:top w:val="none" w:sz="0" w:space="0" w:color="auto"/>
                                    <w:left w:val="none" w:sz="0" w:space="0" w:color="auto"/>
                                    <w:bottom w:val="none" w:sz="0" w:space="0" w:color="auto"/>
                                    <w:right w:val="none" w:sz="0" w:space="0" w:color="auto"/>
                                  </w:divBdr>
                                </w:div>
                              </w:divsChild>
                            </w:div>
                            <w:div w:id="1390222436">
                              <w:marLeft w:val="0"/>
                              <w:marRight w:val="0"/>
                              <w:marTop w:val="0"/>
                              <w:marBottom w:val="0"/>
                              <w:divBdr>
                                <w:top w:val="none" w:sz="0" w:space="0" w:color="auto"/>
                                <w:left w:val="none" w:sz="0" w:space="0" w:color="auto"/>
                                <w:bottom w:val="none" w:sz="0" w:space="0" w:color="auto"/>
                                <w:right w:val="none" w:sz="0" w:space="0" w:color="auto"/>
                              </w:divBdr>
                              <w:divsChild>
                                <w:div w:id="901252705">
                                  <w:marLeft w:val="150"/>
                                  <w:marRight w:val="150"/>
                                  <w:marTop w:val="150"/>
                                  <w:marBottom w:val="150"/>
                                  <w:divBdr>
                                    <w:top w:val="none" w:sz="0" w:space="0" w:color="auto"/>
                                    <w:left w:val="none" w:sz="0" w:space="0" w:color="auto"/>
                                    <w:bottom w:val="none" w:sz="0" w:space="0" w:color="auto"/>
                                    <w:right w:val="none" w:sz="0" w:space="0" w:color="auto"/>
                                  </w:divBdr>
                                </w:div>
                              </w:divsChild>
                            </w:div>
                            <w:div w:id="709184959">
                              <w:marLeft w:val="0"/>
                              <w:marRight w:val="0"/>
                              <w:marTop w:val="0"/>
                              <w:marBottom w:val="0"/>
                              <w:divBdr>
                                <w:top w:val="none" w:sz="0" w:space="0" w:color="auto"/>
                                <w:left w:val="none" w:sz="0" w:space="0" w:color="auto"/>
                                <w:bottom w:val="none" w:sz="0" w:space="0" w:color="auto"/>
                                <w:right w:val="none" w:sz="0" w:space="0" w:color="auto"/>
                              </w:divBdr>
                              <w:divsChild>
                                <w:div w:id="12200205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580137518">
                      <w:marLeft w:val="0"/>
                      <w:marRight w:val="0"/>
                      <w:marTop w:val="0"/>
                      <w:marBottom w:val="0"/>
                      <w:divBdr>
                        <w:top w:val="none" w:sz="0" w:space="0" w:color="auto"/>
                        <w:left w:val="none" w:sz="0" w:space="0" w:color="auto"/>
                        <w:bottom w:val="none" w:sz="0" w:space="0" w:color="auto"/>
                        <w:right w:val="none" w:sz="0" w:space="0" w:color="auto"/>
                      </w:divBdr>
                      <w:divsChild>
                        <w:div w:id="1812214838">
                          <w:marLeft w:val="-225"/>
                          <w:marRight w:val="-225"/>
                          <w:marTop w:val="0"/>
                          <w:marBottom w:val="0"/>
                          <w:divBdr>
                            <w:top w:val="none" w:sz="0" w:space="0" w:color="auto"/>
                            <w:left w:val="none" w:sz="0" w:space="0" w:color="auto"/>
                            <w:bottom w:val="none" w:sz="0" w:space="0" w:color="auto"/>
                            <w:right w:val="none" w:sz="0" w:space="0" w:color="auto"/>
                          </w:divBdr>
                          <w:divsChild>
                            <w:div w:id="4340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5466">
                      <w:marLeft w:val="0"/>
                      <w:marRight w:val="0"/>
                      <w:marTop w:val="0"/>
                      <w:marBottom w:val="0"/>
                      <w:divBdr>
                        <w:top w:val="none" w:sz="0" w:space="0" w:color="auto"/>
                        <w:left w:val="none" w:sz="0" w:space="0" w:color="auto"/>
                        <w:bottom w:val="none" w:sz="0" w:space="0" w:color="auto"/>
                        <w:right w:val="none" w:sz="0" w:space="0" w:color="auto"/>
                      </w:divBdr>
                      <w:divsChild>
                        <w:div w:id="1291863843">
                          <w:marLeft w:val="120"/>
                          <w:marRight w:val="120"/>
                          <w:marTop w:val="120"/>
                          <w:marBottom w:val="120"/>
                          <w:divBdr>
                            <w:top w:val="none" w:sz="0" w:space="0" w:color="auto"/>
                            <w:left w:val="none" w:sz="0" w:space="0" w:color="auto"/>
                            <w:bottom w:val="none" w:sz="0" w:space="0" w:color="auto"/>
                            <w:right w:val="none" w:sz="0" w:space="0" w:color="auto"/>
                          </w:divBdr>
                          <w:divsChild>
                            <w:div w:id="575169171">
                              <w:marLeft w:val="0"/>
                              <w:marRight w:val="0"/>
                              <w:marTop w:val="0"/>
                              <w:marBottom w:val="0"/>
                              <w:divBdr>
                                <w:top w:val="none" w:sz="0" w:space="0" w:color="auto"/>
                                <w:left w:val="none" w:sz="0" w:space="0" w:color="auto"/>
                                <w:bottom w:val="none" w:sz="0" w:space="0" w:color="auto"/>
                                <w:right w:val="none" w:sz="0" w:space="0" w:color="auto"/>
                              </w:divBdr>
                              <w:divsChild>
                                <w:div w:id="611785907">
                                  <w:marLeft w:val="0"/>
                                  <w:marRight w:val="0"/>
                                  <w:marTop w:val="0"/>
                                  <w:marBottom w:val="0"/>
                                  <w:divBdr>
                                    <w:top w:val="single" w:sz="6" w:space="8" w:color="0000FF"/>
                                    <w:left w:val="single" w:sz="6" w:space="8" w:color="0000FF"/>
                                    <w:bottom w:val="single" w:sz="6" w:space="8" w:color="0000FF"/>
                                    <w:right w:val="single" w:sz="6" w:space="8" w:color="0000FF"/>
                                  </w:divBdr>
                                </w:div>
                              </w:divsChild>
                            </w:div>
                          </w:divsChild>
                        </w:div>
                      </w:divsChild>
                    </w:div>
                  </w:divsChild>
                </w:div>
                <w:div w:id="309093118">
                  <w:marLeft w:val="-225"/>
                  <w:marRight w:val="-225"/>
                  <w:marTop w:val="0"/>
                  <w:marBottom w:val="0"/>
                  <w:divBdr>
                    <w:top w:val="none" w:sz="0" w:space="0" w:color="auto"/>
                    <w:left w:val="none" w:sz="0" w:space="0" w:color="auto"/>
                    <w:bottom w:val="none" w:sz="0" w:space="0" w:color="auto"/>
                    <w:right w:val="none" w:sz="0" w:space="0" w:color="auto"/>
                  </w:divBdr>
                  <w:divsChild>
                    <w:div w:id="2085832836">
                      <w:marLeft w:val="0"/>
                      <w:marRight w:val="0"/>
                      <w:marTop w:val="0"/>
                      <w:marBottom w:val="0"/>
                      <w:divBdr>
                        <w:top w:val="none" w:sz="0" w:space="0" w:color="auto"/>
                        <w:left w:val="none" w:sz="0" w:space="0" w:color="auto"/>
                        <w:bottom w:val="none" w:sz="0" w:space="0" w:color="auto"/>
                        <w:right w:val="none" w:sz="0" w:space="0" w:color="auto"/>
                      </w:divBdr>
                      <w:divsChild>
                        <w:div w:id="817454206">
                          <w:marLeft w:val="0"/>
                          <w:marRight w:val="0"/>
                          <w:marTop w:val="0"/>
                          <w:marBottom w:val="0"/>
                          <w:divBdr>
                            <w:top w:val="none" w:sz="0" w:space="0" w:color="auto"/>
                            <w:left w:val="none" w:sz="0" w:space="0" w:color="auto"/>
                            <w:bottom w:val="none" w:sz="0" w:space="0" w:color="auto"/>
                            <w:right w:val="none" w:sz="0" w:space="0" w:color="auto"/>
                          </w:divBdr>
                        </w:div>
                      </w:divsChild>
                    </w:div>
                    <w:div w:id="145127101">
                      <w:marLeft w:val="0"/>
                      <w:marRight w:val="0"/>
                      <w:marTop w:val="0"/>
                      <w:marBottom w:val="0"/>
                      <w:divBdr>
                        <w:top w:val="none" w:sz="0" w:space="0" w:color="auto"/>
                        <w:left w:val="none" w:sz="0" w:space="0" w:color="auto"/>
                        <w:bottom w:val="none" w:sz="0" w:space="0" w:color="auto"/>
                        <w:right w:val="none" w:sz="0" w:space="0" w:color="auto"/>
                      </w:divBdr>
                      <w:divsChild>
                        <w:div w:id="611476904">
                          <w:marLeft w:val="-225"/>
                          <w:marRight w:val="-225"/>
                          <w:marTop w:val="0"/>
                          <w:marBottom w:val="0"/>
                          <w:divBdr>
                            <w:top w:val="none" w:sz="0" w:space="0" w:color="auto"/>
                            <w:left w:val="none" w:sz="0" w:space="0" w:color="auto"/>
                            <w:bottom w:val="none" w:sz="0" w:space="0" w:color="auto"/>
                            <w:right w:val="none" w:sz="0" w:space="0" w:color="auto"/>
                          </w:divBdr>
                          <w:divsChild>
                            <w:div w:id="1046561755">
                              <w:marLeft w:val="0"/>
                              <w:marRight w:val="0"/>
                              <w:marTop w:val="0"/>
                              <w:marBottom w:val="0"/>
                              <w:divBdr>
                                <w:top w:val="none" w:sz="0" w:space="0" w:color="auto"/>
                                <w:left w:val="none" w:sz="0" w:space="0" w:color="auto"/>
                                <w:bottom w:val="none" w:sz="0" w:space="0" w:color="auto"/>
                                <w:right w:val="none" w:sz="0" w:space="0" w:color="auto"/>
                              </w:divBdr>
                              <w:divsChild>
                                <w:div w:id="168915477">
                                  <w:marLeft w:val="150"/>
                                  <w:marRight w:val="150"/>
                                  <w:marTop w:val="150"/>
                                  <w:marBottom w:val="150"/>
                                  <w:divBdr>
                                    <w:top w:val="none" w:sz="0" w:space="0" w:color="auto"/>
                                    <w:left w:val="none" w:sz="0" w:space="0" w:color="auto"/>
                                    <w:bottom w:val="none" w:sz="0" w:space="0" w:color="auto"/>
                                    <w:right w:val="none" w:sz="0" w:space="0" w:color="auto"/>
                                  </w:divBdr>
                                </w:div>
                              </w:divsChild>
                            </w:div>
                            <w:div w:id="1856261583">
                              <w:marLeft w:val="0"/>
                              <w:marRight w:val="0"/>
                              <w:marTop w:val="0"/>
                              <w:marBottom w:val="0"/>
                              <w:divBdr>
                                <w:top w:val="none" w:sz="0" w:space="0" w:color="auto"/>
                                <w:left w:val="none" w:sz="0" w:space="0" w:color="auto"/>
                                <w:bottom w:val="none" w:sz="0" w:space="0" w:color="auto"/>
                                <w:right w:val="none" w:sz="0" w:space="0" w:color="auto"/>
                              </w:divBdr>
                              <w:divsChild>
                                <w:div w:id="1467964922">
                                  <w:marLeft w:val="150"/>
                                  <w:marRight w:val="150"/>
                                  <w:marTop w:val="150"/>
                                  <w:marBottom w:val="150"/>
                                  <w:divBdr>
                                    <w:top w:val="none" w:sz="0" w:space="0" w:color="auto"/>
                                    <w:left w:val="none" w:sz="0" w:space="0" w:color="auto"/>
                                    <w:bottom w:val="none" w:sz="0" w:space="0" w:color="auto"/>
                                    <w:right w:val="none" w:sz="0" w:space="0" w:color="auto"/>
                                  </w:divBdr>
                                </w:div>
                              </w:divsChild>
                            </w:div>
                            <w:div w:id="921374050">
                              <w:marLeft w:val="0"/>
                              <w:marRight w:val="0"/>
                              <w:marTop w:val="0"/>
                              <w:marBottom w:val="0"/>
                              <w:divBdr>
                                <w:top w:val="none" w:sz="0" w:space="0" w:color="auto"/>
                                <w:left w:val="none" w:sz="0" w:space="0" w:color="auto"/>
                                <w:bottom w:val="none" w:sz="0" w:space="0" w:color="auto"/>
                                <w:right w:val="none" w:sz="0" w:space="0" w:color="auto"/>
                              </w:divBdr>
                              <w:divsChild>
                                <w:div w:id="180903630">
                                  <w:marLeft w:val="150"/>
                                  <w:marRight w:val="150"/>
                                  <w:marTop w:val="150"/>
                                  <w:marBottom w:val="150"/>
                                  <w:divBdr>
                                    <w:top w:val="none" w:sz="0" w:space="0" w:color="auto"/>
                                    <w:left w:val="none" w:sz="0" w:space="0" w:color="auto"/>
                                    <w:bottom w:val="none" w:sz="0" w:space="0" w:color="auto"/>
                                    <w:right w:val="none" w:sz="0" w:space="0" w:color="auto"/>
                                  </w:divBdr>
                                </w:div>
                              </w:divsChild>
                            </w:div>
                            <w:div w:id="482042751">
                              <w:marLeft w:val="0"/>
                              <w:marRight w:val="0"/>
                              <w:marTop w:val="0"/>
                              <w:marBottom w:val="0"/>
                              <w:divBdr>
                                <w:top w:val="none" w:sz="0" w:space="0" w:color="auto"/>
                                <w:left w:val="none" w:sz="0" w:space="0" w:color="auto"/>
                                <w:bottom w:val="none" w:sz="0" w:space="0" w:color="auto"/>
                                <w:right w:val="none" w:sz="0" w:space="0" w:color="auto"/>
                              </w:divBdr>
                              <w:divsChild>
                                <w:div w:id="17849582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8046369">
                      <w:marLeft w:val="0"/>
                      <w:marRight w:val="0"/>
                      <w:marTop w:val="0"/>
                      <w:marBottom w:val="0"/>
                      <w:divBdr>
                        <w:top w:val="none" w:sz="0" w:space="0" w:color="auto"/>
                        <w:left w:val="none" w:sz="0" w:space="0" w:color="auto"/>
                        <w:bottom w:val="none" w:sz="0" w:space="0" w:color="auto"/>
                        <w:right w:val="none" w:sz="0" w:space="0" w:color="auto"/>
                      </w:divBdr>
                      <w:divsChild>
                        <w:div w:id="374085433">
                          <w:marLeft w:val="-225"/>
                          <w:marRight w:val="-225"/>
                          <w:marTop w:val="0"/>
                          <w:marBottom w:val="0"/>
                          <w:divBdr>
                            <w:top w:val="none" w:sz="0" w:space="0" w:color="auto"/>
                            <w:left w:val="none" w:sz="0" w:space="0" w:color="auto"/>
                            <w:bottom w:val="none" w:sz="0" w:space="0" w:color="auto"/>
                            <w:right w:val="none" w:sz="0" w:space="0" w:color="auto"/>
                          </w:divBdr>
                          <w:divsChild>
                            <w:div w:id="13663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0708">
                  <w:marLeft w:val="-225"/>
                  <w:marRight w:val="-225"/>
                  <w:marTop w:val="0"/>
                  <w:marBottom w:val="0"/>
                  <w:divBdr>
                    <w:top w:val="none" w:sz="0" w:space="0" w:color="auto"/>
                    <w:left w:val="none" w:sz="0" w:space="0" w:color="auto"/>
                    <w:bottom w:val="none" w:sz="0" w:space="0" w:color="auto"/>
                    <w:right w:val="none" w:sz="0" w:space="0" w:color="auto"/>
                  </w:divBdr>
                  <w:divsChild>
                    <w:div w:id="854927293">
                      <w:marLeft w:val="0"/>
                      <w:marRight w:val="0"/>
                      <w:marTop w:val="0"/>
                      <w:marBottom w:val="0"/>
                      <w:divBdr>
                        <w:top w:val="none" w:sz="0" w:space="0" w:color="auto"/>
                        <w:left w:val="none" w:sz="0" w:space="0" w:color="auto"/>
                        <w:bottom w:val="none" w:sz="0" w:space="0" w:color="auto"/>
                        <w:right w:val="none" w:sz="0" w:space="0" w:color="auto"/>
                      </w:divBdr>
                      <w:divsChild>
                        <w:div w:id="1602950770">
                          <w:marLeft w:val="0"/>
                          <w:marRight w:val="0"/>
                          <w:marTop w:val="0"/>
                          <w:marBottom w:val="0"/>
                          <w:divBdr>
                            <w:top w:val="none" w:sz="0" w:space="0" w:color="auto"/>
                            <w:left w:val="none" w:sz="0" w:space="0" w:color="auto"/>
                            <w:bottom w:val="none" w:sz="0" w:space="0" w:color="auto"/>
                            <w:right w:val="none" w:sz="0" w:space="0" w:color="auto"/>
                          </w:divBdr>
                        </w:div>
                      </w:divsChild>
                    </w:div>
                    <w:div w:id="854735827">
                      <w:marLeft w:val="0"/>
                      <w:marRight w:val="0"/>
                      <w:marTop w:val="0"/>
                      <w:marBottom w:val="0"/>
                      <w:divBdr>
                        <w:top w:val="none" w:sz="0" w:space="0" w:color="auto"/>
                        <w:left w:val="none" w:sz="0" w:space="0" w:color="auto"/>
                        <w:bottom w:val="none" w:sz="0" w:space="0" w:color="auto"/>
                        <w:right w:val="none" w:sz="0" w:space="0" w:color="auto"/>
                      </w:divBdr>
                      <w:divsChild>
                        <w:div w:id="866874381">
                          <w:marLeft w:val="-225"/>
                          <w:marRight w:val="-225"/>
                          <w:marTop w:val="0"/>
                          <w:marBottom w:val="0"/>
                          <w:divBdr>
                            <w:top w:val="none" w:sz="0" w:space="0" w:color="auto"/>
                            <w:left w:val="none" w:sz="0" w:space="0" w:color="auto"/>
                            <w:bottom w:val="none" w:sz="0" w:space="0" w:color="auto"/>
                            <w:right w:val="none" w:sz="0" w:space="0" w:color="auto"/>
                          </w:divBdr>
                          <w:divsChild>
                            <w:div w:id="421798442">
                              <w:marLeft w:val="0"/>
                              <w:marRight w:val="0"/>
                              <w:marTop w:val="0"/>
                              <w:marBottom w:val="0"/>
                              <w:divBdr>
                                <w:top w:val="none" w:sz="0" w:space="0" w:color="auto"/>
                                <w:left w:val="none" w:sz="0" w:space="0" w:color="auto"/>
                                <w:bottom w:val="none" w:sz="0" w:space="0" w:color="auto"/>
                                <w:right w:val="none" w:sz="0" w:space="0" w:color="auto"/>
                              </w:divBdr>
                              <w:divsChild>
                                <w:div w:id="94644104">
                                  <w:marLeft w:val="150"/>
                                  <w:marRight w:val="150"/>
                                  <w:marTop w:val="150"/>
                                  <w:marBottom w:val="150"/>
                                  <w:divBdr>
                                    <w:top w:val="none" w:sz="0" w:space="0" w:color="auto"/>
                                    <w:left w:val="none" w:sz="0" w:space="0" w:color="auto"/>
                                    <w:bottom w:val="none" w:sz="0" w:space="0" w:color="auto"/>
                                    <w:right w:val="none" w:sz="0" w:space="0" w:color="auto"/>
                                  </w:divBdr>
                                </w:div>
                              </w:divsChild>
                            </w:div>
                            <w:div w:id="567690350">
                              <w:marLeft w:val="0"/>
                              <w:marRight w:val="0"/>
                              <w:marTop w:val="0"/>
                              <w:marBottom w:val="0"/>
                              <w:divBdr>
                                <w:top w:val="none" w:sz="0" w:space="0" w:color="auto"/>
                                <w:left w:val="none" w:sz="0" w:space="0" w:color="auto"/>
                                <w:bottom w:val="none" w:sz="0" w:space="0" w:color="auto"/>
                                <w:right w:val="none" w:sz="0" w:space="0" w:color="auto"/>
                              </w:divBdr>
                              <w:divsChild>
                                <w:div w:id="1110585405">
                                  <w:marLeft w:val="150"/>
                                  <w:marRight w:val="150"/>
                                  <w:marTop w:val="150"/>
                                  <w:marBottom w:val="150"/>
                                  <w:divBdr>
                                    <w:top w:val="none" w:sz="0" w:space="0" w:color="auto"/>
                                    <w:left w:val="none" w:sz="0" w:space="0" w:color="auto"/>
                                    <w:bottom w:val="none" w:sz="0" w:space="0" w:color="auto"/>
                                    <w:right w:val="none" w:sz="0" w:space="0" w:color="auto"/>
                                  </w:divBdr>
                                </w:div>
                              </w:divsChild>
                            </w:div>
                            <w:div w:id="1103955022">
                              <w:marLeft w:val="0"/>
                              <w:marRight w:val="0"/>
                              <w:marTop w:val="0"/>
                              <w:marBottom w:val="0"/>
                              <w:divBdr>
                                <w:top w:val="none" w:sz="0" w:space="0" w:color="auto"/>
                                <w:left w:val="none" w:sz="0" w:space="0" w:color="auto"/>
                                <w:bottom w:val="none" w:sz="0" w:space="0" w:color="auto"/>
                                <w:right w:val="none" w:sz="0" w:space="0" w:color="auto"/>
                              </w:divBdr>
                              <w:divsChild>
                                <w:div w:id="1240679130">
                                  <w:marLeft w:val="150"/>
                                  <w:marRight w:val="150"/>
                                  <w:marTop w:val="150"/>
                                  <w:marBottom w:val="150"/>
                                  <w:divBdr>
                                    <w:top w:val="none" w:sz="0" w:space="0" w:color="auto"/>
                                    <w:left w:val="none" w:sz="0" w:space="0" w:color="auto"/>
                                    <w:bottom w:val="none" w:sz="0" w:space="0" w:color="auto"/>
                                    <w:right w:val="none" w:sz="0" w:space="0" w:color="auto"/>
                                  </w:divBdr>
                                </w:div>
                              </w:divsChild>
                            </w:div>
                            <w:div w:id="1049719851">
                              <w:marLeft w:val="0"/>
                              <w:marRight w:val="0"/>
                              <w:marTop w:val="0"/>
                              <w:marBottom w:val="0"/>
                              <w:divBdr>
                                <w:top w:val="none" w:sz="0" w:space="0" w:color="auto"/>
                                <w:left w:val="none" w:sz="0" w:space="0" w:color="auto"/>
                                <w:bottom w:val="none" w:sz="0" w:space="0" w:color="auto"/>
                                <w:right w:val="none" w:sz="0" w:space="0" w:color="auto"/>
                              </w:divBdr>
                              <w:divsChild>
                                <w:div w:id="108063887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844317577">
                      <w:marLeft w:val="0"/>
                      <w:marRight w:val="0"/>
                      <w:marTop w:val="0"/>
                      <w:marBottom w:val="0"/>
                      <w:divBdr>
                        <w:top w:val="none" w:sz="0" w:space="0" w:color="auto"/>
                        <w:left w:val="none" w:sz="0" w:space="0" w:color="auto"/>
                        <w:bottom w:val="none" w:sz="0" w:space="0" w:color="auto"/>
                        <w:right w:val="none" w:sz="0" w:space="0" w:color="auto"/>
                      </w:divBdr>
                      <w:divsChild>
                        <w:div w:id="792986534">
                          <w:marLeft w:val="-225"/>
                          <w:marRight w:val="-225"/>
                          <w:marTop w:val="0"/>
                          <w:marBottom w:val="0"/>
                          <w:divBdr>
                            <w:top w:val="none" w:sz="0" w:space="0" w:color="auto"/>
                            <w:left w:val="none" w:sz="0" w:space="0" w:color="auto"/>
                            <w:bottom w:val="none" w:sz="0" w:space="0" w:color="auto"/>
                            <w:right w:val="none" w:sz="0" w:space="0" w:color="auto"/>
                          </w:divBdr>
                          <w:divsChild>
                            <w:div w:id="7804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3925">
                      <w:marLeft w:val="0"/>
                      <w:marRight w:val="0"/>
                      <w:marTop w:val="0"/>
                      <w:marBottom w:val="0"/>
                      <w:divBdr>
                        <w:top w:val="none" w:sz="0" w:space="0" w:color="auto"/>
                        <w:left w:val="none" w:sz="0" w:space="0" w:color="auto"/>
                        <w:bottom w:val="none" w:sz="0" w:space="0" w:color="auto"/>
                        <w:right w:val="none" w:sz="0" w:space="0" w:color="auto"/>
                      </w:divBdr>
                      <w:divsChild>
                        <w:div w:id="2142111210">
                          <w:marLeft w:val="120"/>
                          <w:marRight w:val="120"/>
                          <w:marTop w:val="120"/>
                          <w:marBottom w:val="120"/>
                          <w:divBdr>
                            <w:top w:val="none" w:sz="0" w:space="0" w:color="auto"/>
                            <w:left w:val="none" w:sz="0" w:space="0" w:color="auto"/>
                            <w:bottom w:val="none" w:sz="0" w:space="0" w:color="auto"/>
                            <w:right w:val="none" w:sz="0" w:space="0" w:color="auto"/>
                          </w:divBdr>
                          <w:divsChild>
                            <w:div w:id="1312055766">
                              <w:marLeft w:val="0"/>
                              <w:marRight w:val="0"/>
                              <w:marTop w:val="0"/>
                              <w:marBottom w:val="0"/>
                              <w:divBdr>
                                <w:top w:val="none" w:sz="0" w:space="0" w:color="auto"/>
                                <w:left w:val="none" w:sz="0" w:space="0" w:color="auto"/>
                                <w:bottom w:val="none" w:sz="0" w:space="0" w:color="auto"/>
                                <w:right w:val="none" w:sz="0" w:space="0" w:color="auto"/>
                              </w:divBdr>
                              <w:divsChild>
                                <w:div w:id="1558853137">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592864227">
                  <w:marLeft w:val="-225"/>
                  <w:marRight w:val="-225"/>
                  <w:marTop w:val="0"/>
                  <w:marBottom w:val="0"/>
                  <w:divBdr>
                    <w:top w:val="none" w:sz="0" w:space="0" w:color="auto"/>
                    <w:left w:val="none" w:sz="0" w:space="0" w:color="auto"/>
                    <w:bottom w:val="none" w:sz="0" w:space="0" w:color="auto"/>
                    <w:right w:val="none" w:sz="0" w:space="0" w:color="auto"/>
                  </w:divBdr>
                  <w:divsChild>
                    <w:div w:id="1303458895">
                      <w:marLeft w:val="0"/>
                      <w:marRight w:val="0"/>
                      <w:marTop w:val="0"/>
                      <w:marBottom w:val="0"/>
                      <w:divBdr>
                        <w:top w:val="none" w:sz="0" w:space="0" w:color="auto"/>
                        <w:left w:val="none" w:sz="0" w:space="0" w:color="auto"/>
                        <w:bottom w:val="none" w:sz="0" w:space="0" w:color="auto"/>
                        <w:right w:val="none" w:sz="0" w:space="0" w:color="auto"/>
                      </w:divBdr>
                      <w:divsChild>
                        <w:div w:id="1641500516">
                          <w:marLeft w:val="0"/>
                          <w:marRight w:val="0"/>
                          <w:marTop w:val="0"/>
                          <w:marBottom w:val="0"/>
                          <w:divBdr>
                            <w:top w:val="none" w:sz="0" w:space="0" w:color="auto"/>
                            <w:left w:val="none" w:sz="0" w:space="0" w:color="auto"/>
                            <w:bottom w:val="none" w:sz="0" w:space="0" w:color="auto"/>
                            <w:right w:val="none" w:sz="0" w:space="0" w:color="auto"/>
                          </w:divBdr>
                        </w:div>
                      </w:divsChild>
                    </w:div>
                    <w:div w:id="1880508078">
                      <w:marLeft w:val="0"/>
                      <w:marRight w:val="0"/>
                      <w:marTop w:val="0"/>
                      <w:marBottom w:val="0"/>
                      <w:divBdr>
                        <w:top w:val="none" w:sz="0" w:space="0" w:color="auto"/>
                        <w:left w:val="none" w:sz="0" w:space="0" w:color="auto"/>
                        <w:bottom w:val="none" w:sz="0" w:space="0" w:color="auto"/>
                        <w:right w:val="none" w:sz="0" w:space="0" w:color="auto"/>
                      </w:divBdr>
                      <w:divsChild>
                        <w:div w:id="1956667655">
                          <w:marLeft w:val="-225"/>
                          <w:marRight w:val="-225"/>
                          <w:marTop w:val="0"/>
                          <w:marBottom w:val="0"/>
                          <w:divBdr>
                            <w:top w:val="none" w:sz="0" w:space="0" w:color="auto"/>
                            <w:left w:val="none" w:sz="0" w:space="0" w:color="auto"/>
                            <w:bottom w:val="none" w:sz="0" w:space="0" w:color="auto"/>
                            <w:right w:val="none" w:sz="0" w:space="0" w:color="auto"/>
                          </w:divBdr>
                          <w:divsChild>
                            <w:div w:id="925652139">
                              <w:marLeft w:val="0"/>
                              <w:marRight w:val="0"/>
                              <w:marTop w:val="0"/>
                              <w:marBottom w:val="0"/>
                              <w:divBdr>
                                <w:top w:val="none" w:sz="0" w:space="0" w:color="auto"/>
                                <w:left w:val="none" w:sz="0" w:space="0" w:color="auto"/>
                                <w:bottom w:val="none" w:sz="0" w:space="0" w:color="auto"/>
                                <w:right w:val="none" w:sz="0" w:space="0" w:color="auto"/>
                              </w:divBdr>
                              <w:divsChild>
                                <w:div w:id="1149640240">
                                  <w:marLeft w:val="150"/>
                                  <w:marRight w:val="150"/>
                                  <w:marTop w:val="150"/>
                                  <w:marBottom w:val="150"/>
                                  <w:divBdr>
                                    <w:top w:val="none" w:sz="0" w:space="0" w:color="auto"/>
                                    <w:left w:val="none" w:sz="0" w:space="0" w:color="auto"/>
                                    <w:bottom w:val="none" w:sz="0" w:space="0" w:color="auto"/>
                                    <w:right w:val="none" w:sz="0" w:space="0" w:color="auto"/>
                                  </w:divBdr>
                                </w:div>
                              </w:divsChild>
                            </w:div>
                            <w:div w:id="1228565220">
                              <w:marLeft w:val="0"/>
                              <w:marRight w:val="0"/>
                              <w:marTop w:val="0"/>
                              <w:marBottom w:val="0"/>
                              <w:divBdr>
                                <w:top w:val="none" w:sz="0" w:space="0" w:color="auto"/>
                                <w:left w:val="none" w:sz="0" w:space="0" w:color="auto"/>
                                <w:bottom w:val="none" w:sz="0" w:space="0" w:color="auto"/>
                                <w:right w:val="none" w:sz="0" w:space="0" w:color="auto"/>
                              </w:divBdr>
                              <w:divsChild>
                                <w:div w:id="1482191722">
                                  <w:marLeft w:val="150"/>
                                  <w:marRight w:val="150"/>
                                  <w:marTop w:val="150"/>
                                  <w:marBottom w:val="150"/>
                                  <w:divBdr>
                                    <w:top w:val="none" w:sz="0" w:space="0" w:color="auto"/>
                                    <w:left w:val="none" w:sz="0" w:space="0" w:color="auto"/>
                                    <w:bottom w:val="none" w:sz="0" w:space="0" w:color="auto"/>
                                    <w:right w:val="none" w:sz="0" w:space="0" w:color="auto"/>
                                  </w:divBdr>
                                </w:div>
                              </w:divsChild>
                            </w:div>
                            <w:div w:id="1225484136">
                              <w:marLeft w:val="0"/>
                              <w:marRight w:val="0"/>
                              <w:marTop w:val="0"/>
                              <w:marBottom w:val="0"/>
                              <w:divBdr>
                                <w:top w:val="none" w:sz="0" w:space="0" w:color="auto"/>
                                <w:left w:val="none" w:sz="0" w:space="0" w:color="auto"/>
                                <w:bottom w:val="none" w:sz="0" w:space="0" w:color="auto"/>
                                <w:right w:val="none" w:sz="0" w:space="0" w:color="auto"/>
                              </w:divBdr>
                              <w:divsChild>
                                <w:div w:id="1617328282">
                                  <w:marLeft w:val="150"/>
                                  <w:marRight w:val="150"/>
                                  <w:marTop w:val="150"/>
                                  <w:marBottom w:val="150"/>
                                  <w:divBdr>
                                    <w:top w:val="none" w:sz="0" w:space="0" w:color="auto"/>
                                    <w:left w:val="none" w:sz="0" w:space="0" w:color="auto"/>
                                    <w:bottom w:val="none" w:sz="0" w:space="0" w:color="auto"/>
                                    <w:right w:val="none" w:sz="0" w:space="0" w:color="auto"/>
                                  </w:divBdr>
                                </w:div>
                              </w:divsChild>
                            </w:div>
                            <w:div w:id="96028613">
                              <w:marLeft w:val="0"/>
                              <w:marRight w:val="0"/>
                              <w:marTop w:val="0"/>
                              <w:marBottom w:val="0"/>
                              <w:divBdr>
                                <w:top w:val="none" w:sz="0" w:space="0" w:color="auto"/>
                                <w:left w:val="none" w:sz="0" w:space="0" w:color="auto"/>
                                <w:bottom w:val="none" w:sz="0" w:space="0" w:color="auto"/>
                                <w:right w:val="none" w:sz="0" w:space="0" w:color="auto"/>
                              </w:divBdr>
                              <w:divsChild>
                                <w:div w:id="67032997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664286076">
                      <w:marLeft w:val="0"/>
                      <w:marRight w:val="0"/>
                      <w:marTop w:val="0"/>
                      <w:marBottom w:val="0"/>
                      <w:divBdr>
                        <w:top w:val="none" w:sz="0" w:space="0" w:color="auto"/>
                        <w:left w:val="none" w:sz="0" w:space="0" w:color="auto"/>
                        <w:bottom w:val="none" w:sz="0" w:space="0" w:color="auto"/>
                        <w:right w:val="none" w:sz="0" w:space="0" w:color="auto"/>
                      </w:divBdr>
                      <w:divsChild>
                        <w:div w:id="521481887">
                          <w:marLeft w:val="-225"/>
                          <w:marRight w:val="-225"/>
                          <w:marTop w:val="0"/>
                          <w:marBottom w:val="0"/>
                          <w:divBdr>
                            <w:top w:val="none" w:sz="0" w:space="0" w:color="auto"/>
                            <w:left w:val="none" w:sz="0" w:space="0" w:color="auto"/>
                            <w:bottom w:val="none" w:sz="0" w:space="0" w:color="auto"/>
                            <w:right w:val="none" w:sz="0" w:space="0" w:color="auto"/>
                          </w:divBdr>
                          <w:divsChild>
                            <w:div w:id="3721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90792">
                  <w:marLeft w:val="-225"/>
                  <w:marRight w:val="-225"/>
                  <w:marTop w:val="0"/>
                  <w:marBottom w:val="0"/>
                  <w:divBdr>
                    <w:top w:val="none" w:sz="0" w:space="0" w:color="auto"/>
                    <w:left w:val="none" w:sz="0" w:space="0" w:color="auto"/>
                    <w:bottom w:val="none" w:sz="0" w:space="0" w:color="auto"/>
                    <w:right w:val="none" w:sz="0" w:space="0" w:color="auto"/>
                  </w:divBdr>
                  <w:divsChild>
                    <w:div w:id="468018249">
                      <w:marLeft w:val="0"/>
                      <w:marRight w:val="0"/>
                      <w:marTop w:val="0"/>
                      <w:marBottom w:val="0"/>
                      <w:divBdr>
                        <w:top w:val="none" w:sz="0" w:space="0" w:color="auto"/>
                        <w:left w:val="none" w:sz="0" w:space="0" w:color="auto"/>
                        <w:bottom w:val="none" w:sz="0" w:space="0" w:color="auto"/>
                        <w:right w:val="none" w:sz="0" w:space="0" w:color="auto"/>
                      </w:divBdr>
                      <w:divsChild>
                        <w:div w:id="748964376">
                          <w:marLeft w:val="0"/>
                          <w:marRight w:val="0"/>
                          <w:marTop w:val="0"/>
                          <w:marBottom w:val="0"/>
                          <w:divBdr>
                            <w:top w:val="none" w:sz="0" w:space="0" w:color="auto"/>
                            <w:left w:val="none" w:sz="0" w:space="0" w:color="auto"/>
                            <w:bottom w:val="none" w:sz="0" w:space="0" w:color="auto"/>
                            <w:right w:val="none" w:sz="0" w:space="0" w:color="auto"/>
                          </w:divBdr>
                        </w:div>
                      </w:divsChild>
                    </w:div>
                    <w:div w:id="2137750352">
                      <w:marLeft w:val="0"/>
                      <w:marRight w:val="0"/>
                      <w:marTop w:val="0"/>
                      <w:marBottom w:val="0"/>
                      <w:divBdr>
                        <w:top w:val="none" w:sz="0" w:space="0" w:color="auto"/>
                        <w:left w:val="none" w:sz="0" w:space="0" w:color="auto"/>
                        <w:bottom w:val="none" w:sz="0" w:space="0" w:color="auto"/>
                        <w:right w:val="none" w:sz="0" w:space="0" w:color="auto"/>
                      </w:divBdr>
                      <w:divsChild>
                        <w:div w:id="611713518">
                          <w:marLeft w:val="-225"/>
                          <w:marRight w:val="-225"/>
                          <w:marTop w:val="0"/>
                          <w:marBottom w:val="0"/>
                          <w:divBdr>
                            <w:top w:val="none" w:sz="0" w:space="0" w:color="auto"/>
                            <w:left w:val="none" w:sz="0" w:space="0" w:color="auto"/>
                            <w:bottom w:val="none" w:sz="0" w:space="0" w:color="auto"/>
                            <w:right w:val="none" w:sz="0" w:space="0" w:color="auto"/>
                          </w:divBdr>
                          <w:divsChild>
                            <w:div w:id="1045176740">
                              <w:marLeft w:val="0"/>
                              <w:marRight w:val="0"/>
                              <w:marTop w:val="0"/>
                              <w:marBottom w:val="0"/>
                              <w:divBdr>
                                <w:top w:val="none" w:sz="0" w:space="0" w:color="auto"/>
                                <w:left w:val="none" w:sz="0" w:space="0" w:color="auto"/>
                                <w:bottom w:val="none" w:sz="0" w:space="0" w:color="auto"/>
                                <w:right w:val="none" w:sz="0" w:space="0" w:color="auto"/>
                              </w:divBdr>
                              <w:divsChild>
                                <w:div w:id="1703482501">
                                  <w:marLeft w:val="150"/>
                                  <w:marRight w:val="150"/>
                                  <w:marTop w:val="150"/>
                                  <w:marBottom w:val="150"/>
                                  <w:divBdr>
                                    <w:top w:val="none" w:sz="0" w:space="0" w:color="auto"/>
                                    <w:left w:val="none" w:sz="0" w:space="0" w:color="auto"/>
                                    <w:bottom w:val="none" w:sz="0" w:space="0" w:color="auto"/>
                                    <w:right w:val="none" w:sz="0" w:space="0" w:color="auto"/>
                                  </w:divBdr>
                                </w:div>
                              </w:divsChild>
                            </w:div>
                            <w:div w:id="2042512357">
                              <w:marLeft w:val="0"/>
                              <w:marRight w:val="0"/>
                              <w:marTop w:val="0"/>
                              <w:marBottom w:val="0"/>
                              <w:divBdr>
                                <w:top w:val="none" w:sz="0" w:space="0" w:color="auto"/>
                                <w:left w:val="none" w:sz="0" w:space="0" w:color="auto"/>
                                <w:bottom w:val="none" w:sz="0" w:space="0" w:color="auto"/>
                                <w:right w:val="none" w:sz="0" w:space="0" w:color="auto"/>
                              </w:divBdr>
                              <w:divsChild>
                                <w:div w:id="377357709">
                                  <w:marLeft w:val="150"/>
                                  <w:marRight w:val="150"/>
                                  <w:marTop w:val="150"/>
                                  <w:marBottom w:val="150"/>
                                  <w:divBdr>
                                    <w:top w:val="none" w:sz="0" w:space="0" w:color="auto"/>
                                    <w:left w:val="none" w:sz="0" w:space="0" w:color="auto"/>
                                    <w:bottom w:val="none" w:sz="0" w:space="0" w:color="auto"/>
                                    <w:right w:val="none" w:sz="0" w:space="0" w:color="auto"/>
                                  </w:divBdr>
                                </w:div>
                              </w:divsChild>
                            </w:div>
                            <w:div w:id="2133284194">
                              <w:marLeft w:val="0"/>
                              <w:marRight w:val="0"/>
                              <w:marTop w:val="0"/>
                              <w:marBottom w:val="0"/>
                              <w:divBdr>
                                <w:top w:val="none" w:sz="0" w:space="0" w:color="auto"/>
                                <w:left w:val="none" w:sz="0" w:space="0" w:color="auto"/>
                                <w:bottom w:val="none" w:sz="0" w:space="0" w:color="auto"/>
                                <w:right w:val="none" w:sz="0" w:space="0" w:color="auto"/>
                              </w:divBdr>
                              <w:divsChild>
                                <w:div w:id="930620432">
                                  <w:marLeft w:val="150"/>
                                  <w:marRight w:val="150"/>
                                  <w:marTop w:val="150"/>
                                  <w:marBottom w:val="150"/>
                                  <w:divBdr>
                                    <w:top w:val="none" w:sz="0" w:space="0" w:color="auto"/>
                                    <w:left w:val="none" w:sz="0" w:space="0" w:color="auto"/>
                                    <w:bottom w:val="none" w:sz="0" w:space="0" w:color="auto"/>
                                    <w:right w:val="none" w:sz="0" w:space="0" w:color="auto"/>
                                  </w:divBdr>
                                </w:div>
                              </w:divsChild>
                            </w:div>
                            <w:div w:id="1359817238">
                              <w:marLeft w:val="0"/>
                              <w:marRight w:val="0"/>
                              <w:marTop w:val="0"/>
                              <w:marBottom w:val="0"/>
                              <w:divBdr>
                                <w:top w:val="none" w:sz="0" w:space="0" w:color="auto"/>
                                <w:left w:val="none" w:sz="0" w:space="0" w:color="auto"/>
                                <w:bottom w:val="none" w:sz="0" w:space="0" w:color="auto"/>
                                <w:right w:val="none" w:sz="0" w:space="0" w:color="auto"/>
                              </w:divBdr>
                              <w:divsChild>
                                <w:div w:id="79864807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636179492">
                      <w:marLeft w:val="0"/>
                      <w:marRight w:val="0"/>
                      <w:marTop w:val="0"/>
                      <w:marBottom w:val="0"/>
                      <w:divBdr>
                        <w:top w:val="none" w:sz="0" w:space="0" w:color="auto"/>
                        <w:left w:val="none" w:sz="0" w:space="0" w:color="auto"/>
                        <w:bottom w:val="none" w:sz="0" w:space="0" w:color="auto"/>
                        <w:right w:val="none" w:sz="0" w:space="0" w:color="auto"/>
                      </w:divBdr>
                      <w:divsChild>
                        <w:div w:id="729227781">
                          <w:marLeft w:val="-225"/>
                          <w:marRight w:val="-225"/>
                          <w:marTop w:val="0"/>
                          <w:marBottom w:val="0"/>
                          <w:divBdr>
                            <w:top w:val="none" w:sz="0" w:space="0" w:color="auto"/>
                            <w:left w:val="none" w:sz="0" w:space="0" w:color="auto"/>
                            <w:bottom w:val="none" w:sz="0" w:space="0" w:color="auto"/>
                            <w:right w:val="none" w:sz="0" w:space="0" w:color="auto"/>
                          </w:divBdr>
                          <w:divsChild>
                            <w:div w:id="17385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09497">
                  <w:marLeft w:val="-225"/>
                  <w:marRight w:val="-225"/>
                  <w:marTop w:val="0"/>
                  <w:marBottom w:val="0"/>
                  <w:divBdr>
                    <w:top w:val="none" w:sz="0" w:space="0" w:color="auto"/>
                    <w:left w:val="none" w:sz="0" w:space="0" w:color="auto"/>
                    <w:bottom w:val="none" w:sz="0" w:space="0" w:color="auto"/>
                    <w:right w:val="none" w:sz="0" w:space="0" w:color="auto"/>
                  </w:divBdr>
                  <w:divsChild>
                    <w:div w:id="963659064">
                      <w:marLeft w:val="0"/>
                      <w:marRight w:val="0"/>
                      <w:marTop w:val="0"/>
                      <w:marBottom w:val="0"/>
                      <w:divBdr>
                        <w:top w:val="none" w:sz="0" w:space="0" w:color="auto"/>
                        <w:left w:val="none" w:sz="0" w:space="0" w:color="auto"/>
                        <w:bottom w:val="none" w:sz="0" w:space="0" w:color="auto"/>
                        <w:right w:val="none" w:sz="0" w:space="0" w:color="auto"/>
                      </w:divBdr>
                      <w:divsChild>
                        <w:div w:id="1697383606">
                          <w:marLeft w:val="0"/>
                          <w:marRight w:val="0"/>
                          <w:marTop w:val="0"/>
                          <w:marBottom w:val="0"/>
                          <w:divBdr>
                            <w:top w:val="none" w:sz="0" w:space="0" w:color="auto"/>
                            <w:left w:val="none" w:sz="0" w:space="0" w:color="auto"/>
                            <w:bottom w:val="none" w:sz="0" w:space="0" w:color="auto"/>
                            <w:right w:val="none" w:sz="0" w:space="0" w:color="auto"/>
                          </w:divBdr>
                        </w:div>
                      </w:divsChild>
                    </w:div>
                    <w:div w:id="1220900865">
                      <w:marLeft w:val="0"/>
                      <w:marRight w:val="0"/>
                      <w:marTop w:val="0"/>
                      <w:marBottom w:val="0"/>
                      <w:divBdr>
                        <w:top w:val="none" w:sz="0" w:space="0" w:color="auto"/>
                        <w:left w:val="none" w:sz="0" w:space="0" w:color="auto"/>
                        <w:bottom w:val="none" w:sz="0" w:space="0" w:color="auto"/>
                        <w:right w:val="none" w:sz="0" w:space="0" w:color="auto"/>
                      </w:divBdr>
                      <w:divsChild>
                        <w:div w:id="1650866762">
                          <w:marLeft w:val="0"/>
                          <w:marRight w:val="0"/>
                          <w:marTop w:val="0"/>
                          <w:marBottom w:val="0"/>
                          <w:divBdr>
                            <w:top w:val="none" w:sz="0" w:space="0" w:color="auto"/>
                            <w:left w:val="none" w:sz="0" w:space="0" w:color="auto"/>
                            <w:bottom w:val="none" w:sz="0" w:space="0" w:color="auto"/>
                            <w:right w:val="none" w:sz="0" w:space="0" w:color="auto"/>
                          </w:divBdr>
                        </w:div>
                      </w:divsChild>
                    </w:div>
                    <w:div w:id="379936820">
                      <w:marLeft w:val="0"/>
                      <w:marRight w:val="0"/>
                      <w:marTop w:val="0"/>
                      <w:marBottom w:val="0"/>
                      <w:divBdr>
                        <w:top w:val="none" w:sz="0" w:space="0" w:color="auto"/>
                        <w:left w:val="none" w:sz="0" w:space="0" w:color="auto"/>
                        <w:bottom w:val="none" w:sz="0" w:space="0" w:color="auto"/>
                        <w:right w:val="none" w:sz="0" w:space="0" w:color="auto"/>
                      </w:divBdr>
                      <w:divsChild>
                        <w:div w:id="1869221102">
                          <w:marLeft w:val="0"/>
                          <w:marRight w:val="0"/>
                          <w:marTop w:val="0"/>
                          <w:marBottom w:val="0"/>
                          <w:divBdr>
                            <w:top w:val="none" w:sz="0" w:space="0" w:color="auto"/>
                            <w:left w:val="none" w:sz="0" w:space="0" w:color="auto"/>
                            <w:bottom w:val="none" w:sz="0" w:space="0" w:color="auto"/>
                            <w:right w:val="none" w:sz="0" w:space="0" w:color="auto"/>
                          </w:divBdr>
                        </w:div>
                      </w:divsChild>
                    </w:div>
                    <w:div w:id="1373187356">
                      <w:marLeft w:val="0"/>
                      <w:marRight w:val="0"/>
                      <w:marTop w:val="0"/>
                      <w:marBottom w:val="0"/>
                      <w:divBdr>
                        <w:top w:val="none" w:sz="0" w:space="0" w:color="auto"/>
                        <w:left w:val="none" w:sz="0" w:space="0" w:color="auto"/>
                        <w:bottom w:val="none" w:sz="0" w:space="0" w:color="auto"/>
                        <w:right w:val="none" w:sz="0" w:space="0" w:color="auto"/>
                      </w:divBdr>
                      <w:divsChild>
                        <w:div w:id="1782798020">
                          <w:marLeft w:val="-225"/>
                          <w:marRight w:val="-225"/>
                          <w:marTop w:val="0"/>
                          <w:marBottom w:val="0"/>
                          <w:divBdr>
                            <w:top w:val="none" w:sz="0" w:space="0" w:color="auto"/>
                            <w:left w:val="none" w:sz="0" w:space="0" w:color="auto"/>
                            <w:bottom w:val="none" w:sz="0" w:space="0" w:color="auto"/>
                            <w:right w:val="none" w:sz="0" w:space="0" w:color="auto"/>
                          </w:divBdr>
                          <w:divsChild>
                            <w:div w:id="164058902">
                              <w:marLeft w:val="0"/>
                              <w:marRight w:val="0"/>
                              <w:marTop w:val="0"/>
                              <w:marBottom w:val="0"/>
                              <w:divBdr>
                                <w:top w:val="none" w:sz="0" w:space="0" w:color="auto"/>
                                <w:left w:val="none" w:sz="0" w:space="0" w:color="auto"/>
                                <w:bottom w:val="none" w:sz="0" w:space="0" w:color="auto"/>
                                <w:right w:val="none" w:sz="0" w:space="0" w:color="auto"/>
                              </w:divBdr>
                              <w:divsChild>
                                <w:div w:id="1647935237">
                                  <w:marLeft w:val="150"/>
                                  <w:marRight w:val="150"/>
                                  <w:marTop w:val="150"/>
                                  <w:marBottom w:val="150"/>
                                  <w:divBdr>
                                    <w:top w:val="none" w:sz="0" w:space="0" w:color="auto"/>
                                    <w:left w:val="none" w:sz="0" w:space="0" w:color="auto"/>
                                    <w:bottom w:val="none" w:sz="0" w:space="0" w:color="auto"/>
                                    <w:right w:val="none" w:sz="0" w:space="0" w:color="auto"/>
                                  </w:divBdr>
                                </w:div>
                              </w:divsChild>
                            </w:div>
                            <w:div w:id="930701312">
                              <w:marLeft w:val="0"/>
                              <w:marRight w:val="0"/>
                              <w:marTop w:val="0"/>
                              <w:marBottom w:val="0"/>
                              <w:divBdr>
                                <w:top w:val="none" w:sz="0" w:space="0" w:color="auto"/>
                                <w:left w:val="none" w:sz="0" w:space="0" w:color="auto"/>
                                <w:bottom w:val="none" w:sz="0" w:space="0" w:color="auto"/>
                                <w:right w:val="none" w:sz="0" w:space="0" w:color="auto"/>
                              </w:divBdr>
                              <w:divsChild>
                                <w:div w:id="2117627533">
                                  <w:marLeft w:val="150"/>
                                  <w:marRight w:val="150"/>
                                  <w:marTop w:val="150"/>
                                  <w:marBottom w:val="150"/>
                                  <w:divBdr>
                                    <w:top w:val="none" w:sz="0" w:space="0" w:color="auto"/>
                                    <w:left w:val="none" w:sz="0" w:space="0" w:color="auto"/>
                                    <w:bottom w:val="none" w:sz="0" w:space="0" w:color="auto"/>
                                    <w:right w:val="none" w:sz="0" w:space="0" w:color="auto"/>
                                  </w:divBdr>
                                </w:div>
                              </w:divsChild>
                            </w:div>
                            <w:div w:id="303629081">
                              <w:marLeft w:val="0"/>
                              <w:marRight w:val="0"/>
                              <w:marTop w:val="0"/>
                              <w:marBottom w:val="0"/>
                              <w:divBdr>
                                <w:top w:val="none" w:sz="0" w:space="0" w:color="auto"/>
                                <w:left w:val="none" w:sz="0" w:space="0" w:color="auto"/>
                                <w:bottom w:val="none" w:sz="0" w:space="0" w:color="auto"/>
                                <w:right w:val="none" w:sz="0" w:space="0" w:color="auto"/>
                              </w:divBdr>
                              <w:divsChild>
                                <w:div w:id="1912614031">
                                  <w:marLeft w:val="150"/>
                                  <w:marRight w:val="150"/>
                                  <w:marTop w:val="150"/>
                                  <w:marBottom w:val="150"/>
                                  <w:divBdr>
                                    <w:top w:val="none" w:sz="0" w:space="0" w:color="auto"/>
                                    <w:left w:val="none" w:sz="0" w:space="0" w:color="auto"/>
                                    <w:bottom w:val="none" w:sz="0" w:space="0" w:color="auto"/>
                                    <w:right w:val="none" w:sz="0" w:space="0" w:color="auto"/>
                                  </w:divBdr>
                                </w:div>
                              </w:divsChild>
                            </w:div>
                            <w:div w:id="1090810330">
                              <w:marLeft w:val="0"/>
                              <w:marRight w:val="0"/>
                              <w:marTop w:val="0"/>
                              <w:marBottom w:val="0"/>
                              <w:divBdr>
                                <w:top w:val="none" w:sz="0" w:space="0" w:color="auto"/>
                                <w:left w:val="none" w:sz="0" w:space="0" w:color="auto"/>
                                <w:bottom w:val="none" w:sz="0" w:space="0" w:color="auto"/>
                                <w:right w:val="none" w:sz="0" w:space="0" w:color="auto"/>
                              </w:divBdr>
                              <w:divsChild>
                                <w:div w:id="187060475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150173090">
                      <w:marLeft w:val="0"/>
                      <w:marRight w:val="0"/>
                      <w:marTop w:val="0"/>
                      <w:marBottom w:val="0"/>
                      <w:divBdr>
                        <w:top w:val="none" w:sz="0" w:space="0" w:color="auto"/>
                        <w:left w:val="none" w:sz="0" w:space="0" w:color="auto"/>
                        <w:bottom w:val="none" w:sz="0" w:space="0" w:color="auto"/>
                        <w:right w:val="none" w:sz="0" w:space="0" w:color="auto"/>
                      </w:divBdr>
                      <w:divsChild>
                        <w:div w:id="1141464296">
                          <w:marLeft w:val="-225"/>
                          <w:marRight w:val="-225"/>
                          <w:marTop w:val="0"/>
                          <w:marBottom w:val="0"/>
                          <w:divBdr>
                            <w:top w:val="none" w:sz="0" w:space="0" w:color="auto"/>
                            <w:left w:val="none" w:sz="0" w:space="0" w:color="auto"/>
                            <w:bottom w:val="none" w:sz="0" w:space="0" w:color="auto"/>
                            <w:right w:val="none" w:sz="0" w:space="0" w:color="auto"/>
                          </w:divBdr>
                          <w:divsChild>
                            <w:div w:id="8450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1503">
                  <w:marLeft w:val="-225"/>
                  <w:marRight w:val="-225"/>
                  <w:marTop w:val="0"/>
                  <w:marBottom w:val="0"/>
                  <w:divBdr>
                    <w:top w:val="none" w:sz="0" w:space="0" w:color="auto"/>
                    <w:left w:val="none" w:sz="0" w:space="0" w:color="auto"/>
                    <w:bottom w:val="none" w:sz="0" w:space="0" w:color="auto"/>
                    <w:right w:val="none" w:sz="0" w:space="0" w:color="auto"/>
                  </w:divBdr>
                  <w:divsChild>
                    <w:div w:id="2096627759">
                      <w:marLeft w:val="0"/>
                      <w:marRight w:val="0"/>
                      <w:marTop w:val="0"/>
                      <w:marBottom w:val="0"/>
                      <w:divBdr>
                        <w:top w:val="none" w:sz="0" w:space="0" w:color="auto"/>
                        <w:left w:val="none" w:sz="0" w:space="0" w:color="auto"/>
                        <w:bottom w:val="none" w:sz="0" w:space="0" w:color="auto"/>
                        <w:right w:val="none" w:sz="0" w:space="0" w:color="auto"/>
                      </w:divBdr>
                      <w:divsChild>
                        <w:div w:id="777019852">
                          <w:marLeft w:val="0"/>
                          <w:marRight w:val="0"/>
                          <w:marTop w:val="0"/>
                          <w:marBottom w:val="0"/>
                          <w:divBdr>
                            <w:top w:val="none" w:sz="0" w:space="0" w:color="auto"/>
                            <w:left w:val="none" w:sz="0" w:space="0" w:color="auto"/>
                            <w:bottom w:val="none" w:sz="0" w:space="0" w:color="auto"/>
                            <w:right w:val="none" w:sz="0" w:space="0" w:color="auto"/>
                          </w:divBdr>
                        </w:div>
                      </w:divsChild>
                    </w:div>
                    <w:div w:id="2112242157">
                      <w:marLeft w:val="0"/>
                      <w:marRight w:val="0"/>
                      <w:marTop w:val="0"/>
                      <w:marBottom w:val="0"/>
                      <w:divBdr>
                        <w:top w:val="none" w:sz="0" w:space="0" w:color="auto"/>
                        <w:left w:val="none" w:sz="0" w:space="0" w:color="auto"/>
                        <w:bottom w:val="none" w:sz="0" w:space="0" w:color="auto"/>
                        <w:right w:val="none" w:sz="0" w:space="0" w:color="auto"/>
                      </w:divBdr>
                      <w:divsChild>
                        <w:div w:id="1930574352">
                          <w:marLeft w:val="-225"/>
                          <w:marRight w:val="-225"/>
                          <w:marTop w:val="0"/>
                          <w:marBottom w:val="0"/>
                          <w:divBdr>
                            <w:top w:val="none" w:sz="0" w:space="0" w:color="auto"/>
                            <w:left w:val="none" w:sz="0" w:space="0" w:color="auto"/>
                            <w:bottom w:val="none" w:sz="0" w:space="0" w:color="auto"/>
                            <w:right w:val="none" w:sz="0" w:space="0" w:color="auto"/>
                          </w:divBdr>
                          <w:divsChild>
                            <w:div w:id="1673336104">
                              <w:marLeft w:val="0"/>
                              <w:marRight w:val="0"/>
                              <w:marTop w:val="0"/>
                              <w:marBottom w:val="0"/>
                              <w:divBdr>
                                <w:top w:val="none" w:sz="0" w:space="0" w:color="auto"/>
                                <w:left w:val="none" w:sz="0" w:space="0" w:color="auto"/>
                                <w:bottom w:val="none" w:sz="0" w:space="0" w:color="auto"/>
                                <w:right w:val="none" w:sz="0" w:space="0" w:color="auto"/>
                              </w:divBdr>
                              <w:divsChild>
                                <w:div w:id="127407512">
                                  <w:marLeft w:val="150"/>
                                  <w:marRight w:val="150"/>
                                  <w:marTop w:val="150"/>
                                  <w:marBottom w:val="150"/>
                                  <w:divBdr>
                                    <w:top w:val="none" w:sz="0" w:space="0" w:color="auto"/>
                                    <w:left w:val="none" w:sz="0" w:space="0" w:color="auto"/>
                                    <w:bottom w:val="none" w:sz="0" w:space="0" w:color="auto"/>
                                    <w:right w:val="none" w:sz="0" w:space="0" w:color="auto"/>
                                  </w:divBdr>
                                </w:div>
                              </w:divsChild>
                            </w:div>
                            <w:div w:id="855729354">
                              <w:marLeft w:val="0"/>
                              <w:marRight w:val="0"/>
                              <w:marTop w:val="0"/>
                              <w:marBottom w:val="0"/>
                              <w:divBdr>
                                <w:top w:val="none" w:sz="0" w:space="0" w:color="auto"/>
                                <w:left w:val="none" w:sz="0" w:space="0" w:color="auto"/>
                                <w:bottom w:val="none" w:sz="0" w:space="0" w:color="auto"/>
                                <w:right w:val="none" w:sz="0" w:space="0" w:color="auto"/>
                              </w:divBdr>
                              <w:divsChild>
                                <w:div w:id="1020203984">
                                  <w:marLeft w:val="150"/>
                                  <w:marRight w:val="150"/>
                                  <w:marTop w:val="150"/>
                                  <w:marBottom w:val="150"/>
                                  <w:divBdr>
                                    <w:top w:val="none" w:sz="0" w:space="0" w:color="auto"/>
                                    <w:left w:val="none" w:sz="0" w:space="0" w:color="auto"/>
                                    <w:bottom w:val="none" w:sz="0" w:space="0" w:color="auto"/>
                                    <w:right w:val="none" w:sz="0" w:space="0" w:color="auto"/>
                                  </w:divBdr>
                                </w:div>
                              </w:divsChild>
                            </w:div>
                            <w:div w:id="427312510">
                              <w:marLeft w:val="0"/>
                              <w:marRight w:val="0"/>
                              <w:marTop w:val="0"/>
                              <w:marBottom w:val="0"/>
                              <w:divBdr>
                                <w:top w:val="none" w:sz="0" w:space="0" w:color="auto"/>
                                <w:left w:val="none" w:sz="0" w:space="0" w:color="auto"/>
                                <w:bottom w:val="none" w:sz="0" w:space="0" w:color="auto"/>
                                <w:right w:val="none" w:sz="0" w:space="0" w:color="auto"/>
                              </w:divBdr>
                              <w:divsChild>
                                <w:div w:id="1096949085">
                                  <w:marLeft w:val="150"/>
                                  <w:marRight w:val="150"/>
                                  <w:marTop w:val="150"/>
                                  <w:marBottom w:val="150"/>
                                  <w:divBdr>
                                    <w:top w:val="none" w:sz="0" w:space="0" w:color="auto"/>
                                    <w:left w:val="none" w:sz="0" w:space="0" w:color="auto"/>
                                    <w:bottom w:val="none" w:sz="0" w:space="0" w:color="auto"/>
                                    <w:right w:val="none" w:sz="0" w:space="0" w:color="auto"/>
                                  </w:divBdr>
                                </w:div>
                              </w:divsChild>
                            </w:div>
                            <w:div w:id="1222906691">
                              <w:marLeft w:val="0"/>
                              <w:marRight w:val="0"/>
                              <w:marTop w:val="0"/>
                              <w:marBottom w:val="0"/>
                              <w:divBdr>
                                <w:top w:val="none" w:sz="0" w:space="0" w:color="auto"/>
                                <w:left w:val="none" w:sz="0" w:space="0" w:color="auto"/>
                                <w:bottom w:val="none" w:sz="0" w:space="0" w:color="auto"/>
                                <w:right w:val="none" w:sz="0" w:space="0" w:color="auto"/>
                              </w:divBdr>
                              <w:divsChild>
                                <w:div w:id="19315286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301421411">
                      <w:marLeft w:val="0"/>
                      <w:marRight w:val="0"/>
                      <w:marTop w:val="0"/>
                      <w:marBottom w:val="0"/>
                      <w:divBdr>
                        <w:top w:val="none" w:sz="0" w:space="0" w:color="auto"/>
                        <w:left w:val="none" w:sz="0" w:space="0" w:color="auto"/>
                        <w:bottom w:val="none" w:sz="0" w:space="0" w:color="auto"/>
                        <w:right w:val="none" w:sz="0" w:space="0" w:color="auto"/>
                      </w:divBdr>
                      <w:divsChild>
                        <w:div w:id="1621840260">
                          <w:marLeft w:val="-225"/>
                          <w:marRight w:val="-225"/>
                          <w:marTop w:val="0"/>
                          <w:marBottom w:val="0"/>
                          <w:divBdr>
                            <w:top w:val="none" w:sz="0" w:space="0" w:color="auto"/>
                            <w:left w:val="none" w:sz="0" w:space="0" w:color="auto"/>
                            <w:bottom w:val="none" w:sz="0" w:space="0" w:color="auto"/>
                            <w:right w:val="none" w:sz="0" w:space="0" w:color="auto"/>
                          </w:divBdr>
                          <w:divsChild>
                            <w:div w:id="10837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1563">
                      <w:marLeft w:val="0"/>
                      <w:marRight w:val="0"/>
                      <w:marTop w:val="0"/>
                      <w:marBottom w:val="0"/>
                      <w:divBdr>
                        <w:top w:val="none" w:sz="0" w:space="0" w:color="auto"/>
                        <w:left w:val="none" w:sz="0" w:space="0" w:color="auto"/>
                        <w:bottom w:val="none" w:sz="0" w:space="0" w:color="auto"/>
                        <w:right w:val="none" w:sz="0" w:space="0" w:color="auto"/>
                      </w:divBdr>
                      <w:divsChild>
                        <w:div w:id="275984138">
                          <w:marLeft w:val="120"/>
                          <w:marRight w:val="120"/>
                          <w:marTop w:val="120"/>
                          <w:marBottom w:val="120"/>
                          <w:divBdr>
                            <w:top w:val="none" w:sz="0" w:space="0" w:color="auto"/>
                            <w:left w:val="none" w:sz="0" w:space="0" w:color="auto"/>
                            <w:bottom w:val="none" w:sz="0" w:space="0" w:color="auto"/>
                            <w:right w:val="none" w:sz="0" w:space="0" w:color="auto"/>
                          </w:divBdr>
                          <w:divsChild>
                            <w:div w:id="135029307">
                              <w:marLeft w:val="0"/>
                              <w:marRight w:val="0"/>
                              <w:marTop w:val="0"/>
                              <w:marBottom w:val="0"/>
                              <w:divBdr>
                                <w:top w:val="none" w:sz="0" w:space="0" w:color="auto"/>
                                <w:left w:val="none" w:sz="0" w:space="0" w:color="auto"/>
                                <w:bottom w:val="none" w:sz="0" w:space="0" w:color="auto"/>
                                <w:right w:val="none" w:sz="0" w:space="0" w:color="auto"/>
                              </w:divBdr>
                              <w:divsChild>
                                <w:div w:id="1786383971">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85156066">
                  <w:marLeft w:val="-225"/>
                  <w:marRight w:val="-225"/>
                  <w:marTop w:val="0"/>
                  <w:marBottom w:val="0"/>
                  <w:divBdr>
                    <w:top w:val="none" w:sz="0" w:space="0" w:color="auto"/>
                    <w:left w:val="none" w:sz="0" w:space="0" w:color="auto"/>
                    <w:bottom w:val="none" w:sz="0" w:space="0" w:color="auto"/>
                    <w:right w:val="none" w:sz="0" w:space="0" w:color="auto"/>
                  </w:divBdr>
                  <w:divsChild>
                    <w:div w:id="874738396">
                      <w:marLeft w:val="0"/>
                      <w:marRight w:val="0"/>
                      <w:marTop w:val="0"/>
                      <w:marBottom w:val="0"/>
                      <w:divBdr>
                        <w:top w:val="none" w:sz="0" w:space="0" w:color="auto"/>
                        <w:left w:val="none" w:sz="0" w:space="0" w:color="auto"/>
                        <w:bottom w:val="none" w:sz="0" w:space="0" w:color="auto"/>
                        <w:right w:val="none" w:sz="0" w:space="0" w:color="auto"/>
                      </w:divBdr>
                      <w:divsChild>
                        <w:div w:id="1171069855">
                          <w:marLeft w:val="0"/>
                          <w:marRight w:val="0"/>
                          <w:marTop w:val="0"/>
                          <w:marBottom w:val="0"/>
                          <w:divBdr>
                            <w:top w:val="none" w:sz="0" w:space="0" w:color="auto"/>
                            <w:left w:val="none" w:sz="0" w:space="0" w:color="auto"/>
                            <w:bottom w:val="none" w:sz="0" w:space="0" w:color="auto"/>
                            <w:right w:val="none" w:sz="0" w:space="0" w:color="auto"/>
                          </w:divBdr>
                        </w:div>
                      </w:divsChild>
                    </w:div>
                    <w:div w:id="1162742310">
                      <w:marLeft w:val="0"/>
                      <w:marRight w:val="0"/>
                      <w:marTop w:val="0"/>
                      <w:marBottom w:val="0"/>
                      <w:divBdr>
                        <w:top w:val="none" w:sz="0" w:space="0" w:color="auto"/>
                        <w:left w:val="none" w:sz="0" w:space="0" w:color="auto"/>
                        <w:bottom w:val="none" w:sz="0" w:space="0" w:color="auto"/>
                        <w:right w:val="none" w:sz="0" w:space="0" w:color="auto"/>
                      </w:divBdr>
                      <w:divsChild>
                        <w:div w:id="1894003527">
                          <w:marLeft w:val="-225"/>
                          <w:marRight w:val="-225"/>
                          <w:marTop w:val="0"/>
                          <w:marBottom w:val="0"/>
                          <w:divBdr>
                            <w:top w:val="none" w:sz="0" w:space="0" w:color="auto"/>
                            <w:left w:val="none" w:sz="0" w:space="0" w:color="auto"/>
                            <w:bottom w:val="none" w:sz="0" w:space="0" w:color="auto"/>
                            <w:right w:val="none" w:sz="0" w:space="0" w:color="auto"/>
                          </w:divBdr>
                          <w:divsChild>
                            <w:div w:id="1798331924">
                              <w:marLeft w:val="0"/>
                              <w:marRight w:val="0"/>
                              <w:marTop w:val="0"/>
                              <w:marBottom w:val="0"/>
                              <w:divBdr>
                                <w:top w:val="none" w:sz="0" w:space="0" w:color="auto"/>
                                <w:left w:val="none" w:sz="0" w:space="0" w:color="auto"/>
                                <w:bottom w:val="none" w:sz="0" w:space="0" w:color="auto"/>
                                <w:right w:val="none" w:sz="0" w:space="0" w:color="auto"/>
                              </w:divBdr>
                              <w:divsChild>
                                <w:div w:id="360714778">
                                  <w:marLeft w:val="150"/>
                                  <w:marRight w:val="150"/>
                                  <w:marTop w:val="150"/>
                                  <w:marBottom w:val="150"/>
                                  <w:divBdr>
                                    <w:top w:val="none" w:sz="0" w:space="0" w:color="auto"/>
                                    <w:left w:val="none" w:sz="0" w:space="0" w:color="auto"/>
                                    <w:bottom w:val="none" w:sz="0" w:space="0" w:color="auto"/>
                                    <w:right w:val="none" w:sz="0" w:space="0" w:color="auto"/>
                                  </w:divBdr>
                                </w:div>
                              </w:divsChild>
                            </w:div>
                            <w:div w:id="2032561300">
                              <w:marLeft w:val="0"/>
                              <w:marRight w:val="0"/>
                              <w:marTop w:val="0"/>
                              <w:marBottom w:val="0"/>
                              <w:divBdr>
                                <w:top w:val="none" w:sz="0" w:space="0" w:color="auto"/>
                                <w:left w:val="none" w:sz="0" w:space="0" w:color="auto"/>
                                <w:bottom w:val="none" w:sz="0" w:space="0" w:color="auto"/>
                                <w:right w:val="none" w:sz="0" w:space="0" w:color="auto"/>
                              </w:divBdr>
                              <w:divsChild>
                                <w:div w:id="959460369">
                                  <w:marLeft w:val="150"/>
                                  <w:marRight w:val="150"/>
                                  <w:marTop w:val="150"/>
                                  <w:marBottom w:val="150"/>
                                  <w:divBdr>
                                    <w:top w:val="none" w:sz="0" w:space="0" w:color="auto"/>
                                    <w:left w:val="none" w:sz="0" w:space="0" w:color="auto"/>
                                    <w:bottom w:val="none" w:sz="0" w:space="0" w:color="auto"/>
                                    <w:right w:val="none" w:sz="0" w:space="0" w:color="auto"/>
                                  </w:divBdr>
                                </w:div>
                              </w:divsChild>
                            </w:div>
                            <w:div w:id="62602848">
                              <w:marLeft w:val="0"/>
                              <w:marRight w:val="0"/>
                              <w:marTop w:val="0"/>
                              <w:marBottom w:val="0"/>
                              <w:divBdr>
                                <w:top w:val="none" w:sz="0" w:space="0" w:color="auto"/>
                                <w:left w:val="none" w:sz="0" w:space="0" w:color="auto"/>
                                <w:bottom w:val="none" w:sz="0" w:space="0" w:color="auto"/>
                                <w:right w:val="none" w:sz="0" w:space="0" w:color="auto"/>
                              </w:divBdr>
                              <w:divsChild>
                                <w:div w:id="465009866">
                                  <w:marLeft w:val="150"/>
                                  <w:marRight w:val="150"/>
                                  <w:marTop w:val="150"/>
                                  <w:marBottom w:val="150"/>
                                  <w:divBdr>
                                    <w:top w:val="none" w:sz="0" w:space="0" w:color="auto"/>
                                    <w:left w:val="none" w:sz="0" w:space="0" w:color="auto"/>
                                    <w:bottom w:val="none" w:sz="0" w:space="0" w:color="auto"/>
                                    <w:right w:val="none" w:sz="0" w:space="0" w:color="auto"/>
                                  </w:divBdr>
                                </w:div>
                              </w:divsChild>
                            </w:div>
                            <w:div w:id="1373845818">
                              <w:marLeft w:val="0"/>
                              <w:marRight w:val="0"/>
                              <w:marTop w:val="0"/>
                              <w:marBottom w:val="0"/>
                              <w:divBdr>
                                <w:top w:val="none" w:sz="0" w:space="0" w:color="auto"/>
                                <w:left w:val="none" w:sz="0" w:space="0" w:color="auto"/>
                                <w:bottom w:val="none" w:sz="0" w:space="0" w:color="auto"/>
                                <w:right w:val="none" w:sz="0" w:space="0" w:color="auto"/>
                              </w:divBdr>
                              <w:divsChild>
                                <w:div w:id="13980648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673187383">
                      <w:marLeft w:val="0"/>
                      <w:marRight w:val="0"/>
                      <w:marTop w:val="0"/>
                      <w:marBottom w:val="0"/>
                      <w:divBdr>
                        <w:top w:val="none" w:sz="0" w:space="0" w:color="auto"/>
                        <w:left w:val="none" w:sz="0" w:space="0" w:color="auto"/>
                        <w:bottom w:val="none" w:sz="0" w:space="0" w:color="auto"/>
                        <w:right w:val="none" w:sz="0" w:space="0" w:color="auto"/>
                      </w:divBdr>
                      <w:divsChild>
                        <w:div w:id="1240552395">
                          <w:marLeft w:val="-225"/>
                          <w:marRight w:val="-225"/>
                          <w:marTop w:val="0"/>
                          <w:marBottom w:val="0"/>
                          <w:divBdr>
                            <w:top w:val="none" w:sz="0" w:space="0" w:color="auto"/>
                            <w:left w:val="none" w:sz="0" w:space="0" w:color="auto"/>
                            <w:bottom w:val="none" w:sz="0" w:space="0" w:color="auto"/>
                            <w:right w:val="none" w:sz="0" w:space="0" w:color="auto"/>
                          </w:divBdr>
                          <w:divsChild>
                            <w:div w:id="18542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9580">
                  <w:marLeft w:val="-225"/>
                  <w:marRight w:val="-225"/>
                  <w:marTop w:val="0"/>
                  <w:marBottom w:val="0"/>
                  <w:divBdr>
                    <w:top w:val="none" w:sz="0" w:space="0" w:color="auto"/>
                    <w:left w:val="none" w:sz="0" w:space="0" w:color="auto"/>
                    <w:bottom w:val="none" w:sz="0" w:space="0" w:color="auto"/>
                    <w:right w:val="none" w:sz="0" w:space="0" w:color="auto"/>
                  </w:divBdr>
                  <w:divsChild>
                    <w:div w:id="393283625">
                      <w:marLeft w:val="0"/>
                      <w:marRight w:val="0"/>
                      <w:marTop w:val="0"/>
                      <w:marBottom w:val="0"/>
                      <w:divBdr>
                        <w:top w:val="none" w:sz="0" w:space="0" w:color="auto"/>
                        <w:left w:val="none" w:sz="0" w:space="0" w:color="auto"/>
                        <w:bottom w:val="none" w:sz="0" w:space="0" w:color="auto"/>
                        <w:right w:val="none" w:sz="0" w:space="0" w:color="auto"/>
                      </w:divBdr>
                      <w:divsChild>
                        <w:div w:id="1547138137">
                          <w:marLeft w:val="0"/>
                          <w:marRight w:val="0"/>
                          <w:marTop w:val="0"/>
                          <w:marBottom w:val="0"/>
                          <w:divBdr>
                            <w:top w:val="none" w:sz="0" w:space="0" w:color="auto"/>
                            <w:left w:val="none" w:sz="0" w:space="0" w:color="auto"/>
                            <w:bottom w:val="none" w:sz="0" w:space="0" w:color="auto"/>
                            <w:right w:val="none" w:sz="0" w:space="0" w:color="auto"/>
                          </w:divBdr>
                        </w:div>
                      </w:divsChild>
                    </w:div>
                    <w:div w:id="859127910">
                      <w:marLeft w:val="0"/>
                      <w:marRight w:val="0"/>
                      <w:marTop w:val="0"/>
                      <w:marBottom w:val="0"/>
                      <w:divBdr>
                        <w:top w:val="none" w:sz="0" w:space="0" w:color="auto"/>
                        <w:left w:val="none" w:sz="0" w:space="0" w:color="auto"/>
                        <w:bottom w:val="none" w:sz="0" w:space="0" w:color="auto"/>
                        <w:right w:val="none" w:sz="0" w:space="0" w:color="auto"/>
                      </w:divBdr>
                      <w:divsChild>
                        <w:div w:id="2074423417">
                          <w:marLeft w:val="-225"/>
                          <w:marRight w:val="-225"/>
                          <w:marTop w:val="0"/>
                          <w:marBottom w:val="0"/>
                          <w:divBdr>
                            <w:top w:val="none" w:sz="0" w:space="0" w:color="auto"/>
                            <w:left w:val="none" w:sz="0" w:space="0" w:color="auto"/>
                            <w:bottom w:val="none" w:sz="0" w:space="0" w:color="auto"/>
                            <w:right w:val="none" w:sz="0" w:space="0" w:color="auto"/>
                          </w:divBdr>
                          <w:divsChild>
                            <w:div w:id="588122512">
                              <w:marLeft w:val="0"/>
                              <w:marRight w:val="0"/>
                              <w:marTop w:val="0"/>
                              <w:marBottom w:val="0"/>
                              <w:divBdr>
                                <w:top w:val="none" w:sz="0" w:space="0" w:color="auto"/>
                                <w:left w:val="none" w:sz="0" w:space="0" w:color="auto"/>
                                <w:bottom w:val="none" w:sz="0" w:space="0" w:color="auto"/>
                                <w:right w:val="none" w:sz="0" w:space="0" w:color="auto"/>
                              </w:divBdr>
                              <w:divsChild>
                                <w:div w:id="629169573">
                                  <w:marLeft w:val="150"/>
                                  <w:marRight w:val="150"/>
                                  <w:marTop w:val="150"/>
                                  <w:marBottom w:val="150"/>
                                  <w:divBdr>
                                    <w:top w:val="none" w:sz="0" w:space="0" w:color="auto"/>
                                    <w:left w:val="none" w:sz="0" w:space="0" w:color="auto"/>
                                    <w:bottom w:val="none" w:sz="0" w:space="0" w:color="auto"/>
                                    <w:right w:val="none" w:sz="0" w:space="0" w:color="auto"/>
                                  </w:divBdr>
                                </w:div>
                              </w:divsChild>
                            </w:div>
                            <w:div w:id="1335763412">
                              <w:marLeft w:val="0"/>
                              <w:marRight w:val="0"/>
                              <w:marTop w:val="0"/>
                              <w:marBottom w:val="0"/>
                              <w:divBdr>
                                <w:top w:val="none" w:sz="0" w:space="0" w:color="auto"/>
                                <w:left w:val="none" w:sz="0" w:space="0" w:color="auto"/>
                                <w:bottom w:val="none" w:sz="0" w:space="0" w:color="auto"/>
                                <w:right w:val="none" w:sz="0" w:space="0" w:color="auto"/>
                              </w:divBdr>
                              <w:divsChild>
                                <w:div w:id="1777797363">
                                  <w:marLeft w:val="150"/>
                                  <w:marRight w:val="150"/>
                                  <w:marTop w:val="150"/>
                                  <w:marBottom w:val="150"/>
                                  <w:divBdr>
                                    <w:top w:val="none" w:sz="0" w:space="0" w:color="auto"/>
                                    <w:left w:val="none" w:sz="0" w:space="0" w:color="auto"/>
                                    <w:bottom w:val="none" w:sz="0" w:space="0" w:color="auto"/>
                                    <w:right w:val="none" w:sz="0" w:space="0" w:color="auto"/>
                                  </w:divBdr>
                                </w:div>
                              </w:divsChild>
                            </w:div>
                            <w:div w:id="522520846">
                              <w:marLeft w:val="0"/>
                              <w:marRight w:val="0"/>
                              <w:marTop w:val="0"/>
                              <w:marBottom w:val="0"/>
                              <w:divBdr>
                                <w:top w:val="none" w:sz="0" w:space="0" w:color="auto"/>
                                <w:left w:val="none" w:sz="0" w:space="0" w:color="auto"/>
                                <w:bottom w:val="none" w:sz="0" w:space="0" w:color="auto"/>
                                <w:right w:val="none" w:sz="0" w:space="0" w:color="auto"/>
                              </w:divBdr>
                              <w:divsChild>
                                <w:div w:id="1356423209">
                                  <w:marLeft w:val="150"/>
                                  <w:marRight w:val="150"/>
                                  <w:marTop w:val="150"/>
                                  <w:marBottom w:val="150"/>
                                  <w:divBdr>
                                    <w:top w:val="none" w:sz="0" w:space="0" w:color="auto"/>
                                    <w:left w:val="none" w:sz="0" w:space="0" w:color="auto"/>
                                    <w:bottom w:val="none" w:sz="0" w:space="0" w:color="auto"/>
                                    <w:right w:val="none" w:sz="0" w:space="0" w:color="auto"/>
                                  </w:divBdr>
                                </w:div>
                              </w:divsChild>
                            </w:div>
                            <w:div w:id="538862515">
                              <w:marLeft w:val="0"/>
                              <w:marRight w:val="0"/>
                              <w:marTop w:val="0"/>
                              <w:marBottom w:val="0"/>
                              <w:divBdr>
                                <w:top w:val="none" w:sz="0" w:space="0" w:color="auto"/>
                                <w:left w:val="none" w:sz="0" w:space="0" w:color="auto"/>
                                <w:bottom w:val="none" w:sz="0" w:space="0" w:color="auto"/>
                                <w:right w:val="none" w:sz="0" w:space="0" w:color="auto"/>
                              </w:divBdr>
                              <w:divsChild>
                                <w:div w:id="16441916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713503118">
                      <w:marLeft w:val="0"/>
                      <w:marRight w:val="0"/>
                      <w:marTop w:val="0"/>
                      <w:marBottom w:val="0"/>
                      <w:divBdr>
                        <w:top w:val="none" w:sz="0" w:space="0" w:color="auto"/>
                        <w:left w:val="none" w:sz="0" w:space="0" w:color="auto"/>
                        <w:bottom w:val="none" w:sz="0" w:space="0" w:color="auto"/>
                        <w:right w:val="none" w:sz="0" w:space="0" w:color="auto"/>
                      </w:divBdr>
                      <w:divsChild>
                        <w:div w:id="1578904617">
                          <w:marLeft w:val="-225"/>
                          <w:marRight w:val="-225"/>
                          <w:marTop w:val="0"/>
                          <w:marBottom w:val="0"/>
                          <w:divBdr>
                            <w:top w:val="none" w:sz="0" w:space="0" w:color="auto"/>
                            <w:left w:val="none" w:sz="0" w:space="0" w:color="auto"/>
                            <w:bottom w:val="none" w:sz="0" w:space="0" w:color="auto"/>
                            <w:right w:val="none" w:sz="0" w:space="0" w:color="auto"/>
                          </w:divBdr>
                          <w:divsChild>
                            <w:div w:id="3994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42919">
                  <w:marLeft w:val="-225"/>
                  <w:marRight w:val="-225"/>
                  <w:marTop w:val="0"/>
                  <w:marBottom w:val="0"/>
                  <w:divBdr>
                    <w:top w:val="none" w:sz="0" w:space="0" w:color="auto"/>
                    <w:left w:val="none" w:sz="0" w:space="0" w:color="auto"/>
                    <w:bottom w:val="none" w:sz="0" w:space="0" w:color="auto"/>
                    <w:right w:val="none" w:sz="0" w:space="0" w:color="auto"/>
                  </w:divBdr>
                  <w:divsChild>
                    <w:div w:id="601959409">
                      <w:marLeft w:val="0"/>
                      <w:marRight w:val="0"/>
                      <w:marTop w:val="0"/>
                      <w:marBottom w:val="0"/>
                      <w:divBdr>
                        <w:top w:val="none" w:sz="0" w:space="0" w:color="auto"/>
                        <w:left w:val="none" w:sz="0" w:space="0" w:color="auto"/>
                        <w:bottom w:val="none" w:sz="0" w:space="0" w:color="auto"/>
                        <w:right w:val="none" w:sz="0" w:space="0" w:color="auto"/>
                      </w:divBdr>
                      <w:divsChild>
                        <w:div w:id="794326826">
                          <w:marLeft w:val="0"/>
                          <w:marRight w:val="0"/>
                          <w:marTop w:val="0"/>
                          <w:marBottom w:val="0"/>
                          <w:divBdr>
                            <w:top w:val="none" w:sz="0" w:space="0" w:color="auto"/>
                            <w:left w:val="none" w:sz="0" w:space="0" w:color="auto"/>
                            <w:bottom w:val="none" w:sz="0" w:space="0" w:color="auto"/>
                            <w:right w:val="none" w:sz="0" w:space="0" w:color="auto"/>
                          </w:divBdr>
                        </w:div>
                      </w:divsChild>
                    </w:div>
                    <w:div w:id="238515182">
                      <w:marLeft w:val="0"/>
                      <w:marRight w:val="0"/>
                      <w:marTop w:val="0"/>
                      <w:marBottom w:val="0"/>
                      <w:divBdr>
                        <w:top w:val="none" w:sz="0" w:space="0" w:color="auto"/>
                        <w:left w:val="none" w:sz="0" w:space="0" w:color="auto"/>
                        <w:bottom w:val="none" w:sz="0" w:space="0" w:color="auto"/>
                        <w:right w:val="none" w:sz="0" w:space="0" w:color="auto"/>
                      </w:divBdr>
                      <w:divsChild>
                        <w:div w:id="1147553340">
                          <w:marLeft w:val="-225"/>
                          <w:marRight w:val="-225"/>
                          <w:marTop w:val="0"/>
                          <w:marBottom w:val="0"/>
                          <w:divBdr>
                            <w:top w:val="none" w:sz="0" w:space="0" w:color="auto"/>
                            <w:left w:val="none" w:sz="0" w:space="0" w:color="auto"/>
                            <w:bottom w:val="none" w:sz="0" w:space="0" w:color="auto"/>
                            <w:right w:val="none" w:sz="0" w:space="0" w:color="auto"/>
                          </w:divBdr>
                          <w:divsChild>
                            <w:div w:id="551621431">
                              <w:marLeft w:val="0"/>
                              <w:marRight w:val="0"/>
                              <w:marTop w:val="0"/>
                              <w:marBottom w:val="0"/>
                              <w:divBdr>
                                <w:top w:val="none" w:sz="0" w:space="0" w:color="auto"/>
                                <w:left w:val="none" w:sz="0" w:space="0" w:color="auto"/>
                                <w:bottom w:val="none" w:sz="0" w:space="0" w:color="auto"/>
                                <w:right w:val="none" w:sz="0" w:space="0" w:color="auto"/>
                              </w:divBdr>
                              <w:divsChild>
                                <w:div w:id="1547987122">
                                  <w:marLeft w:val="150"/>
                                  <w:marRight w:val="150"/>
                                  <w:marTop w:val="150"/>
                                  <w:marBottom w:val="150"/>
                                  <w:divBdr>
                                    <w:top w:val="none" w:sz="0" w:space="0" w:color="auto"/>
                                    <w:left w:val="none" w:sz="0" w:space="0" w:color="auto"/>
                                    <w:bottom w:val="none" w:sz="0" w:space="0" w:color="auto"/>
                                    <w:right w:val="none" w:sz="0" w:space="0" w:color="auto"/>
                                  </w:divBdr>
                                </w:div>
                              </w:divsChild>
                            </w:div>
                            <w:div w:id="720327650">
                              <w:marLeft w:val="0"/>
                              <w:marRight w:val="0"/>
                              <w:marTop w:val="0"/>
                              <w:marBottom w:val="0"/>
                              <w:divBdr>
                                <w:top w:val="none" w:sz="0" w:space="0" w:color="auto"/>
                                <w:left w:val="none" w:sz="0" w:space="0" w:color="auto"/>
                                <w:bottom w:val="none" w:sz="0" w:space="0" w:color="auto"/>
                                <w:right w:val="none" w:sz="0" w:space="0" w:color="auto"/>
                              </w:divBdr>
                              <w:divsChild>
                                <w:div w:id="916943230">
                                  <w:marLeft w:val="150"/>
                                  <w:marRight w:val="150"/>
                                  <w:marTop w:val="150"/>
                                  <w:marBottom w:val="150"/>
                                  <w:divBdr>
                                    <w:top w:val="none" w:sz="0" w:space="0" w:color="auto"/>
                                    <w:left w:val="none" w:sz="0" w:space="0" w:color="auto"/>
                                    <w:bottom w:val="none" w:sz="0" w:space="0" w:color="auto"/>
                                    <w:right w:val="none" w:sz="0" w:space="0" w:color="auto"/>
                                  </w:divBdr>
                                </w:div>
                              </w:divsChild>
                            </w:div>
                            <w:div w:id="1488085886">
                              <w:marLeft w:val="0"/>
                              <w:marRight w:val="0"/>
                              <w:marTop w:val="0"/>
                              <w:marBottom w:val="0"/>
                              <w:divBdr>
                                <w:top w:val="none" w:sz="0" w:space="0" w:color="auto"/>
                                <w:left w:val="none" w:sz="0" w:space="0" w:color="auto"/>
                                <w:bottom w:val="none" w:sz="0" w:space="0" w:color="auto"/>
                                <w:right w:val="none" w:sz="0" w:space="0" w:color="auto"/>
                              </w:divBdr>
                              <w:divsChild>
                                <w:div w:id="856116839">
                                  <w:marLeft w:val="150"/>
                                  <w:marRight w:val="150"/>
                                  <w:marTop w:val="150"/>
                                  <w:marBottom w:val="150"/>
                                  <w:divBdr>
                                    <w:top w:val="none" w:sz="0" w:space="0" w:color="auto"/>
                                    <w:left w:val="none" w:sz="0" w:space="0" w:color="auto"/>
                                    <w:bottom w:val="none" w:sz="0" w:space="0" w:color="auto"/>
                                    <w:right w:val="none" w:sz="0" w:space="0" w:color="auto"/>
                                  </w:divBdr>
                                </w:div>
                              </w:divsChild>
                            </w:div>
                            <w:div w:id="1023436829">
                              <w:marLeft w:val="0"/>
                              <w:marRight w:val="0"/>
                              <w:marTop w:val="0"/>
                              <w:marBottom w:val="0"/>
                              <w:divBdr>
                                <w:top w:val="none" w:sz="0" w:space="0" w:color="auto"/>
                                <w:left w:val="none" w:sz="0" w:space="0" w:color="auto"/>
                                <w:bottom w:val="none" w:sz="0" w:space="0" w:color="auto"/>
                                <w:right w:val="none" w:sz="0" w:space="0" w:color="auto"/>
                              </w:divBdr>
                              <w:divsChild>
                                <w:div w:id="201321869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989700958">
                      <w:marLeft w:val="0"/>
                      <w:marRight w:val="0"/>
                      <w:marTop w:val="0"/>
                      <w:marBottom w:val="0"/>
                      <w:divBdr>
                        <w:top w:val="none" w:sz="0" w:space="0" w:color="auto"/>
                        <w:left w:val="none" w:sz="0" w:space="0" w:color="auto"/>
                        <w:bottom w:val="none" w:sz="0" w:space="0" w:color="auto"/>
                        <w:right w:val="none" w:sz="0" w:space="0" w:color="auto"/>
                      </w:divBdr>
                      <w:divsChild>
                        <w:div w:id="419765440">
                          <w:marLeft w:val="-225"/>
                          <w:marRight w:val="-225"/>
                          <w:marTop w:val="0"/>
                          <w:marBottom w:val="0"/>
                          <w:divBdr>
                            <w:top w:val="none" w:sz="0" w:space="0" w:color="auto"/>
                            <w:left w:val="none" w:sz="0" w:space="0" w:color="auto"/>
                            <w:bottom w:val="none" w:sz="0" w:space="0" w:color="auto"/>
                            <w:right w:val="none" w:sz="0" w:space="0" w:color="auto"/>
                          </w:divBdr>
                          <w:divsChild>
                            <w:div w:id="4771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4502">
                  <w:marLeft w:val="-225"/>
                  <w:marRight w:val="-225"/>
                  <w:marTop w:val="0"/>
                  <w:marBottom w:val="0"/>
                  <w:divBdr>
                    <w:top w:val="none" w:sz="0" w:space="0" w:color="auto"/>
                    <w:left w:val="none" w:sz="0" w:space="0" w:color="auto"/>
                    <w:bottom w:val="none" w:sz="0" w:space="0" w:color="auto"/>
                    <w:right w:val="none" w:sz="0" w:space="0" w:color="auto"/>
                  </w:divBdr>
                  <w:divsChild>
                    <w:div w:id="807087341">
                      <w:marLeft w:val="0"/>
                      <w:marRight w:val="0"/>
                      <w:marTop w:val="0"/>
                      <w:marBottom w:val="0"/>
                      <w:divBdr>
                        <w:top w:val="none" w:sz="0" w:space="0" w:color="auto"/>
                        <w:left w:val="none" w:sz="0" w:space="0" w:color="auto"/>
                        <w:bottom w:val="none" w:sz="0" w:space="0" w:color="auto"/>
                        <w:right w:val="none" w:sz="0" w:space="0" w:color="auto"/>
                      </w:divBdr>
                      <w:divsChild>
                        <w:div w:id="1860970987">
                          <w:marLeft w:val="0"/>
                          <w:marRight w:val="0"/>
                          <w:marTop w:val="0"/>
                          <w:marBottom w:val="0"/>
                          <w:divBdr>
                            <w:top w:val="none" w:sz="0" w:space="0" w:color="auto"/>
                            <w:left w:val="none" w:sz="0" w:space="0" w:color="auto"/>
                            <w:bottom w:val="none" w:sz="0" w:space="0" w:color="auto"/>
                            <w:right w:val="none" w:sz="0" w:space="0" w:color="auto"/>
                          </w:divBdr>
                        </w:div>
                      </w:divsChild>
                    </w:div>
                    <w:div w:id="518616767">
                      <w:marLeft w:val="0"/>
                      <w:marRight w:val="0"/>
                      <w:marTop w:val="0"/>
                      <w:marBottom w:val="0"/>
                      <w:divBdr>
                        <w:top w:val="none" w:sz="0" w:space="0" w:color="auto"/>
                        <w:left w:val="none" w:sz="0" w:space="0" w:color="auto"/>
                        <w:bottom w:val="none" w:sz="0" w:space="0" w:color="auto"/>
                        <w:right w:val="none" w:sz="0" w:space="0" w:color="auto"/>
                      </w:divBdr>
                      <w:divsChild>
                        <w:div w:id="1881698169">
                          <w:marLeft w:val="-225"/>
                          <w:marRight w:val="-225"/>
                          <w:marTop w:val="0"/>
                          <w:marBottom w:val="0"/>
                          <w:divBdr>
                            <w:top w:val="none" w:sz="0" w:space="0" w:color="auto"/>
                            <w:left w:val="none" w:sz="0" w:space="0" w:color="auto"/>
                            <w:bottom w:val="none" w:sz="0" w:space="0" w:color="auto"/>
                            <w:right w:val="none" w:sz="0" w:space="0" w:color="auto"/>
                          </w:divBdr>
                          <w:divsChild>
                            <w:div w:id="1299871887">
                              <w:marLeft w:val="0"/>
                              <w:marRight w:val="0"/>
                              <w:marTop w:val="0"/>
                              <w:marBottom w:val="0"/>
                              <w:divBdr>
                                <w:top w:val="none" w:sz="0" w:space="0" w:color="auto"/>
                                <w:left w:val="none" w:sz="0" w:space="0" w:color="auto"/>
                                <w:bottom w:val="none" w:sz="0" w:space="0" w:color="auto"/>
                                <w:right w:val="none" w:sz="0" w:space="0" w:color="auto"/>
                              </w:divBdr>
                              <w:divsChild>
                                <w:div w:id="236213229">
                                  <w:marLeft w:val="150"/>
                                  <w:marRight w:val="150"/>
                                  <w:marTop w:val="150"/>
                                  <w:marBottom w:val="150"/>
                                  <w:divBdr>
                                    <w:top w:val="none" w:sz="0" w:space="0" w:color="auto"/>
                                    <w:left w:val="none" w:sz="0" w:space="0" w:color="auto"/>
                                    <w:bottom w:val="none" w:sz="0" w:space="0" w:color="auto"/>
                                    <w:right w:val="none" w:sz="0" w:space="0" w:color="auto"/>
                                  </w:divBdr>
                                </w:div>
                              </w:divsChild>
                            </w:div>
                            <w:div w:id="1458261917">
                              <w:marLeft w:val="0"/>
                              <w:marRight w:val="0"/>
                              <w:marTop w:val="0"/>
                              <w:marBottom w:val="0"/>
                              <w:divBdr>
                                <w:top w:val="none" w:sz="0" w:space="0" w:color="auto"/>
                                <w:left w:val="none" w:sz="0" w:space="0" w:color="auto"/>
                                <w:bottom w:val="none" w:sz="0" w:space="0" w:color="auto"/>
                                <w:right w:val="none" w:sz="0" w:space="0" w:color="auto"/>
                              </w:divBdr>
                              <w:divsChild>
                                <w:div w:id="635647572">
                                  <w:marLeft w:val="150"/>
                                  <w:marRight w:val="150"/>
                                  <w:marTop w:val="150"/>
                                  <w:marBottom w:val="150"/>
                                  <w:divBdr>
                                    <w:top w:val="none" w:sz="0" w:space="0" w:color="auto"/>
                                    <w:left w:val="none" w:sz="0" w:space="0" w:color="auto"/>
                                    <w:bottom w:val="none" w:sz="0" w:space="0" w:color="auto"/>
                                    <w:right w:val="none" w:sz="0" w:space="0" w:color="auto"/>
                                  </w:divBdr>
                                </w:div>
                              </w:divsChild>
                            </w:div>
                            <w:div w:id="276909928">
                              <w:marLeft w:val="0"/>
                              <w:marRight w:val="0"/>
                              <w:marTop w:val="0"/>
                              <w:marBottom w:val="0"/>
                              <w:divBdr>
                                <w:top w:val="none" w:sz="0" w:space="0" w:color="auto"/>
                                <w:left w:val="none" w:sz="0" w:space="0" w:color="auto"/>
                                <w:bottom w:val="none" w:sz="0" w:space="0" w:color="auto"/>
                                <w:right w:val="none" w:sz="0" w:space="0" w:color="auto"/>
                              </w:divBdr>
                              <w:divsChild>
                                <w:div w:id="1473593502">
                                  <w:marLeft w:val="150"/>
                                  <w:marRight w:val="150"/>
                                  <w:marTop w:val="150"/>
                                  <w:marBottom w:val="150"/>
                                  <w:divBdr>
                                    <w:top w:val="none" w:sz="0" w:space="0" w:color="auto"/>
                                    <w:left w:val="none" w:sz="0" w:space="0" w:color="auto"/>
                                    <w:bottom w:val="none" w:sz="0" w:space="0" w:color="auto"/>
                                    <w:right w:val="none" w:sz="0" w:space="0" w:color="auto"/>
                                  </w:divBdr>
                                </w:div>
                              </w:divsChild>
                            </w:div>
                            <w:div w:id="244387293">
                              <w:marLeft w:val="0"/>
                              <w:marRight w:val="0"/>
                              <w:marTop w:val="0"/>
                              <w:marBottom w:val="0"/>
                              <w:divBdr>
                                <w:top w:val="none" w:sz="0" w:space="0" w:color="auto"/>
                                <w:left w:val="none" w:sz="0" w:space="0" w:color="auto"/>
                                <w:bottom w:val="none" w:sz="0" w:space="0" w:color="auto"/>
                                <w:right w:val="none" w:sz="0" w:space="0" w:color="auto"/>
                              </w:divBdr>
                              <w:divsChild>
                                <w:div w:id="169962442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571356484">
                      <w:marLeft w:val="0"/>
                      <w:marRight w:val="0"/>
                      <w:marTop w:val="0"/>
                      <w:marBottom w:val="0"/>
                      <w:divBdr>
                        <w:top w:val="none" w:sz="0" w:space="0" w:color="auto"/>
                        <w:left w:val="none" w:sz="0" w:space="0" w:color="auto"/>
                        <w:bottom w:val="none" w:sz="0" w:space="0" w:color="auto"/>
                        <w:right w:val="none" w:sz="0" w:space="0" w:color="auto"/>
                      </w:divBdr>
                      <w:divsChild>
                        <w:div w:id="2003466983">
                          <w:marLeft w:val="-225"/>
                          <w:marRight w:val="-225"/>
                          <w:marTop w:val="0"/>
                          <w:marBottom w:val="0"/>
                          <w:divBdr>
                            <w:top w:val="none" w:sz="0" w:space="0" w:color="auto"/>
                            <w:left w:val="none" w:sz="0" w:space="0" w:color="auto"/>
                            <w:bottom w:val="none" w:sz="0" w:space="0" w:color="auto"/>
                            <w:right w:val="none" w:sz="0" w:space="0" w:color="auto"/>
                          </w:divBdr>
                          <w:divsChild>
                            <w:div w:id="6956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902701">
      <w:bodyDiv w:val="1"/>
      <w:marLeft w:val="0"/>
      <w:marRight w:val="0"/>
      <w:marTop w:val="0"/>
      <w:marBottom w:val="0"/>
      <w:divBdr>
        <w:top w:val="none" w:sz="0" w:space="0" w:color="auto"/>
        <w:left w:val="none" w:sz="0" w:space="0" w:color="auto"/>
        <w:bottom w:val="none" w:sz="0" w:space="0" w:color="auto"/>
        <w:right w:val="none" w:sz="0" w:space="0" w:color="auto"/>
      </w:divBdr>
      <w:divsChild>
        <w:div w:id="736363741">
          <w:marLeft w:val="240"/>
          <w:marRight w:val="0"/>
          <w:marTop w:val="0"/>
          <w:marBottom w:val="450"/>
          <w:divBdr>
            <w:top w:val="none" w:sz="0" w:space="0" w:color="auto"/>
            <w:left w:val="none" w:sz="0" w:space="0" w:color="auto"/>
            <w:bottom w:val="none" w:sz="0" w:space="0" w:color="auto"/>
            <w:right w:val="none" w:sz="0" w:space="0" w:color="auto"/>
          </w:divBdr>
        </w:div>
        <w:div w:id="231621737">
          <w:marLeft w:val="240"/>
          <w:marRight w:val="0"/>
          <w:marTop w:val="0"/>
          <w:marBottom w:val="450"/>
          <w:divBdr>
            <w:top w:val="none" w:sz="0" w:space="0" w:color="auto"/>
            <w:left w:val="none" w:sz="0" w:space="0" w:color="auto"/>
            <w:bottom w:val="none" w:sz="0" w:space="0" w:color="auto"/>
            <w:right w:val="none" w:sz="0" w:space="0" w:color="auto"/>
          </w:divBdr>
        </w:div>
        <w:div w:id="225605069">
          <w:marLeft w:val="240"/>
          <w:marRight w:val="0"/>
          <w:marTop w:val="0"/>
          <w:marBottom w:val="450"/>
          <w:divBdr>
            <w:top w:val="none" w:sz="0" w:space="0" w:color="auto"/>
            <w:left w:val="none" w:sz="0" w:space="0" w:color="auto"/>
            <w:bottom w:val="none" w:sz="0" w:space="0" w:color="auto"/>
            <w:right w:val="none" w:sz="0" w:space="0" w:color="auto"/>
          </w:divBdr>
        </w:div>
        <w:div w:id="1826389246">
          <w:marLeft w:val="240"/>
          <w:marRight w:val="0"/>
          <w:marTop w:val="0"/>
          <w:marBottom w:val="450"/>
          <w:divBdr>
            <w:top w:val="none" w:sz="0" w:space="0" w:color="auto"/>
            <w:left w:val="none" w:sz="0" w:space="0" w:color="auto"/>
            <w:bottom w:val="none" w:sz="0" w:space="0" w:color="auto"/>
            <w:right w:val="none" w:sz="0" w:space="0" w:color="auto"/>
          </w:divBdr>
        </w:div>
        <w:div w:id="987317557">
          <w:marLeft w:val="240"/>
          <w:marRight w:val="0"/>
          <w:marTop w:val="0"/>
          <w:marBottom w:val="450"/>
          <w:divBdr>
            <w:top w:val="none" w:sz="0" w:space="0" w:color="auto"/>
            <w:left w:val="none" w:sz="0" w:space="0" w:color="auto"/>
            <w:bottom w:val="none" w:sz="0" w:space="0" w:color="auto"/>
            <w:right w:val="none" w:sz="0" w:space="0" w:color="auto"/>
          </w:divBdr>
        </w:div>
        <w:div w:id="746457433">
          <w:marLeft w:val="240"/>
          <w:marRight w:val="0"/>
          <w:marTop w:val="0"/>
          <w:marBottom w:val="450"/>
          <w:divBdr>
            <w:top w:val="none" w:sz="0" w:space="0" w:color="auto"/>
            <w:left w:val="none" w:sz="0" w:space="0" w:color="auto"/>
            <w:bottom w:val="none" w:sz="0" w:space="0" w:color="auto"/>
            <w:right w:val="none" w:sz="0" w:space="0" w:color="auto"/>
          </w:divBdr>
        </w:div>
        <w:div w:id="799569443">
          <w:marLeft w:val="240"/>
          <w:marRight w:val="0"/>
          <w:marTop w:val="0"/>
          <w:marBottom w:val="450"/>
          <w:divBdr>
            <w:top w:val="none" w:sz="0" w:space="0" w:color="auto"/>
            <w:left w:val="none" w:sz="0" w:space="0" w:color="auto"/>
            <w:bottom w:val="none" w:sz="0" w:space="0" w:color="auto"/>
            <w:right w:val="none" w:sz="0" w:space="0" w:color="auto"/>
          </w:divBdr>
        </w:div>
        <w:div w:id="893468504">
          <w:marLeft w:val="240"/>
          <w:marRight w:val="0"/>
          <w:marTop w:val="0"/>
          <w:marBottom w:val="450"/>
          <w:divBdr>
            <w:top w:val="none" w:sz="0" w:space="0" w:color="auto"/>
            <w:left w:val="none" w:sz="0" w:space="0" w:color="auto"/>
            <w:bottom w:val="none" w:sz="0" w:space="0" w:color="auto"/>
            <w:right w:val="none" w:sz="0" w:space="0" w:color="auto"/>
          </w:divBdr>
        </w:div>
        <w:div w:id="680817562">
          <w:marLeft w:val="240"/>
          <w:marRight w:val="0"/>
          <w:marTop w:val="0"/>
          <w:marBottom w:val="450"/>
          <w:divBdr>
            <w:top w:val="none" w:sz="0" w:space="0" w:color="auto"/>
            <w:left w:val="none" w:sz="0" w:space="0" w:color="auto"/>
            <w:bottom w:val="none" w:sz="0" w:space="0" w:color="auto"/>
            <w:right w:val="none" w:sz="0" w:space="0" w:color="auto"/>
          </w:divBdr>
        </w:div>
        <w:div w:id="1969507878">
          <w:marLeft w:val="240"/>
          <w:marRight w:val="0"/>
          <w:marTop w:val="0"/>
          <w:marBottom w:val="450"/>
          <w:divBdr>
            <w:top w:val="none" w:sz="0" w:space="0" w:color="auto"/>
            <w:left w:val="none" w:sz="0" w:space="0" w:color="auto"/>
            <w:bottom w:val="none" w:sz="0" w:space="0" w:color="auto"/>
            <w:right w:val="none" w:sz="0" w:space="0" w:color="auto"/>
          </w:divBdr>
        </w:div>
        <w:div w:id="647825361">
          <w:marLeft w:val="240"/>
          <w:marRight w:val="0"/>
          <w:marTop w:val="0"/>
          <w:marBottom w:val="450"/>
          <w:divBdr>
            <w:top w:val="none" w:sz="0" w:space="0" w:color="auto"/>
            <w:left w:val="none" w:sz="0" w:space="0" w:color="auto"/>
            <w:bottom w:val="none" w:sz="0" w:space="0" w:color="auto"/>
            <w:right w:val="none" w:sz="0" w:space="0" w:color="auto"/>
          </w:divBdr>
        </w:div>
        <w:div w:id="1457914533">
          <w:marLeft w:val="240"/>
          <w:marRight w:val="0"/>
          <w:marTop w:val="0"/>
          <w:marBottom w:val="450"/>
          <w:divBdr>
            <w:top w:val="none" w:sz="0" w:space="0" w:color="auto"/>
            <w:left w:val="none" w:sz="0" w:space="0" w:color="auto"/>
            <w:bottom w:val="none" w:sz="0" w:space="0" w:color="auto"/>
            <w:right w:val="none" w:sz="0" w:space="0" w:color="auto"/>
          </w:divBdr>
        </w:div>
        <w:div w:id="148519009">
          <w:marLeft w:val="240"/>
          <w:marRight w:val="0"/>
          <w:marTop w:val="0"/>
          <w:marBottom w:val="450"/>
          <w:divBdr>
            <w:top w:val="none" w:sz="0" w:space="0" w:color="auto"/>
            <w:left w:val="none" w:sz="0" w:space="0" w:color="auto"/>
            <w:bottom w:val="none" w:sz="0" w:space="0" w:color="auto"/>
            <w:right w:val="none" w:sz="0" w:space="0" w:color="auto"/>
          </w:divBdr>
        </w:div>
        <w:div w:id="2034726464">
          <w:marLeft w:val="240"/>
          <w:marRight w:val="0"/>
          <w:marTop w:val="0"/>
          <w:marBottom w:val="450"/>
          <w:divBdr>
            <w:top w:val="none" w:sz="0" w:space="0" w:color="auto"/>
            <w:left w:val="none" w:sz="0" w:space="0" w:color="auto"/>
            <w:bottom w:val="none" w:sz="0" w:space="0" w:color="auto"/>
            <w:right w:val="none" w:sz="0" w:space="0" w:color="auto"/>
          </w:divBdr>
        </w:div>
        <w:div w:id="841774769">
          <w:marLeft w:val="240"/>
          <w:marRight w:val="0"/>
          <w:marTop w:val="0"/>
          <w:marBottom w:val="450"/>
          <w:divBdr>
            <w:top w:val="none" w:sz="0" w:space="0" w:color="auto"/>
            <w:left w:val="none" w:sz="0" w:space="0" w:color="auto"/>
            <w:bottom w:val="none" w:sz="0" w:space="0" w:color="auto"/>
            <w:right w:val="none" w:sz="0" w:space="0" w:color="auto"/>
          </w:divBdr>
        </w:div>
        <w:div w:id="216623116">
          <w:marLeft w:val="240"/>
          <w:marRight w:val="0"/>
          <w:marTop w:val="0"/>
          <w:marBottom w:val="450"/>
          <w:divBdr>
            <w:top w:val="none" w:sz="0" w:space="0" w:color="auto"/>
            <w:left w:val="none" w:sz="0" w:space="0" w:color="auto"/>
            <w:bottom w:val="none" w:sz="0" w:space="0" w:color="auto"/>
            <w:right w:val="none" w:sz="0" w:space="0" w:color="auto"/>
          </w:divBdr>
        </w:div>
      </w:divsChild>
    </w:div>
    <w:div w:id="1336345335">
      <w:bodyDiv w:val="1"/>
      <w:marLeft w:val="0"/>
      <w:marRight w:val="0"/>
      <w:marTop w:val="0"/>
      <w:marBottom w:val="0"/>
      <w:divBdr>
        <w:top w:val="none" w:sz="0" w:space="0" w:color="auto"/>
        <w:left w:val="none" w:sz="0" w:space="0" w:color="auto"/>
        <w:bottom w:val="none" w:sz="0" w:space="0" w:color="auto"/>
        <w:right w:val="none" w:sz="0" w:space="0" w:color="auto"/>
      </w:divBdr>
      <w:divsChild>
        <w:div w:id="178544117">
          <w:marLeft w:val="240"/>
          <w:marRight w:val="0"/>
          <w:marTop w:val="0"/>
          <w:marBottom w:val="450"/>
          <w:divBdr>
            <w:top w:val="none" w:sz="0" w:space="0" w:color="auto"/>
            <w:left w:val="none" w:sz="0" w:space="0" w:color="auto"/>
            <w:bottom w:val="none" w:sz="0" w:space="0" w:color="auto"/>
            <w:right w:val="none" w:sz="0" w:space="0" w:color="auto"/>
          </w:divBdr>
        </w:div>
        <w:div w:id="856308753">
          <w:marLeft w:val="240"/>
          <w:marRight w:val="0"/>
          <w:marTop w:val="0"/>
          <w:marBottom w:val="450"/>
          <w:divBdr>
            <w:top w:val="none" w:sz="0" w:space="0" w:color="auto"/>
            <w:left w:val="none" w:sz="0" w:space="0" w:color="auto"/>
            <w:bottom w:val="none" w:sz="0" w:space="0" w:color="auto"/>
            <w:right w:val="none" w:sz="0" w:space="0" w:color="auto"/>
          </w:divBdr>
        </w:div>
        <w:div w:id="1733389724">
          <w:marLeft w:val="240"/>
          <w:marRight w:val="0"/>
          <w:marTop w:val="0"/>
          <w:marBottom w:val="450"/>
          <w:divBdr>
            <w:top w:val="none" w:sz="0" w:space="0" w:color="auto"/>
            <w:left w:val="none" w:sz="0" w:space="0" w:color="auto"/>
            <w:bottom w:val="none" w:sz="0" w:space="0" w:color="auto"/>
            <w:right w:val="none" w:sz="0" w:space="0" w:color="auto"/>
          </w:divBdr>
        </w:div>
        <w:div w:id="818813782">
          <w:marLeft w:val="240"/>
          <w:marRight w:val="0"/>
          <w:marTop w:val="0"/>
          <w:marBottom w:val="450"/>
          <w:divBdr>
            <w:top w:val="none" w:sz="0" w:space="0" w:color="auto"/>
            <w:left w:val="none" w:sz="0" w:space="0" w:color="auto"/>
            <w:bottom w:val="none" w:sz="0" w:space="0" w:color="auto"/>
            <w:right w:val="none" w:sz="0" w:space="0" w:color="auto"/>
          </w:divBdr>
        </w:div>
        <w:div w:id="1028222082">
          <w:marLeft w:val="240"/>
          <w:marRight w:val="0"/>
          <w:marTop w:val="0"/>
          <w:marBottom w:val="450"/>
          <w:divBdr>
            <w:top w:val="none" w:sz="0" w:space="0" w:color="auto"/>
            <w:left w:val="none" w:sz="0" w:space="0" w:color="auto"/>
            <w:bottom w:val="none" w:sz="0" w:space="0" w:color="auto"/>
            <w:right w:val="none" w:sz="0" w:space="0" w:color="auto"/>
          </w:divBdr>
        </w:div>
        <w:div w:id="1605572524">
          <w:marLeft w:val="240"/>
          <w:marRight w:val="0"/>
          <w:marTop w:val="0"/>
          <w:marBottom w:val="450"/>
          <w:divBdr>
            <w:top w:val="none" w:sz="0" w:space="0" w:color="auto"/>
            <w:left w:val="none" w:sz="0" w:space="0" w:color="auto"/>
            <w:bottom w:val="none" w:sz="0" w:space="0" w:color="auto"/>
            <w:right w:val="none" w:sz="0" w:space="0" w:color="auto"/>
          </w:divBdr>
        </w:div>
        <w:div w:id="521095142">
          <w:marLeft w:val="240"/>
          <w:marRight w:val="0"/>
          <w:marTop w:val="0"/>
          <w:marBottom w:val="450"/>
          <w:divBdr>
            <w:top w:val="none" w:sz="0" w:space="0" w:color="auto"/>
            <w:left w:val="none" w:sz="0" w:space="0" w:color="auto"/>
            <w:bottom w:val="none" w:sz="0" w:space="0" w:color="auto"/>
            <w:right w:val="none" w:sz="0" w:space="0" w:color="auto"/>
          </w:divBdr>
        </w:div>
        <w:div w:id="1371566585">
          <w:marLeft w:val="240"/>
          <w:marRight w:val="0"/>
          <w:marTop w:val="0"/>
          <w:marBottom w:val="450"/>
          <w:divBdr>
            <w:top w:val="none" w:sz="0" w:space="0" w:color="auto"/>
            <w:left w:val="none" w:sz="0" w:space="0" w:color="auto"/>
            <w:bottom w:val="none" w:sz="0" w:space="0" w:color="auto"/>
            <w:right w:val="none" w:sz="0" w:space="0" w:color="auto"/>
          </w:divBdr>
        </w:div>
        <w:div w:id="360908673">
          <w:marLeft w:val="240"/>
          <w:marRight w:val="0"/>
          <w:marTop w:val="0"/>
          <w:marBottom w:val="450"/>
          <w:divBdr>
            <w:top w:val="none" w:sz="0" w:space="0" w:color="auto"/>
            <w:left w:val="none" w:sz="0" w:space="0" w:color="auto"/>
            <w:bottom w:val="none" w:sz="0" w:space="0" w:color="auto"/>
            <w:right w:val="none" w:sz="0" w:space="0" w:color="auto"/>
          </w:divBdr>
        </w:div>
        <w:div w:id="1637221094">
          <w:marLeft w:val="240"/>
          <w:marRight w:val="0"/>
          <w:marTop w:val="0"/>
          <w:marBottom w:val="450"/>
          <w:divBdr>
            <w:top w:val="none" w:sz="0" w:space="0" w:color="auto"/>
            <w:left w:val="none" w:sz="0" w:space="0" w:color="auto"/>
            <w:bottom w:val="none" w:sz="0" w:space="0" w:color="auto"/>
            <w:right w:val="none" w:sz="0" w:space="0" w:color="auto"/>
          </w:divBdr>
        </w:div>
        <w:div w:id="909315707">
          <w:marLeft w:val="240"/>
          <w:marRight w:val="0"/>
          <w:marTop w:val="0"/>
          <w:marBottom w:val="450"/>
          <w:divBdr>
            <w:top w:val="none" w:sz="0" w:space="0" w:color="auto"/>
            <w:left w:val="none" w:sz="0" w:space="0" w:color="auto"/>
            <w:bottom w:val="none" w:sz="0" w:space="0" w:color="auto"/>
            <w:right w:val="none" w:sz="0" w:space="0" w:color="auto"/>
          </w:divBdr>
        </w:div>
        <w:div w:id="594745689">
          <w:marLeft w:val="240"/>
          <w:marRight w:val="0"/>
          <w:marTop w:val="0"/>
          <w:marBottom w:val="450"/>
          <w:divBdr>
            <w:top w:val="none" w:sz="0" w:space="0" w:color="auto"/>
            <w:left w:val="none" w:sz="0" w:space="0" w:color="auto"/>
            <w:bottom w:val="none" w:sz="0" w:space="0" w:color="auto"/>
            <w:right w:val="none" w:sz="0" w:space="0" w:color="auto"/>
          </w:divBdr>
        </w:div>
        <w:div w:id="1883244943">
          <w:marLeft w:val="240"/>
          <w:marRight w:val="0"/>
          <w:marTop w:val="0"/>
          <w:marBottom w:val="450"/>
          <w:divBdr>
            <w:top w:val="none" w:sz="0" w:space="0" w:color="auto"/>
            <w:left w:val="none" w:sz="0" w:space="0" w:color="auto"/>
            <w:bottom w:val="none" w:sz="0" w:space="0" w:color="auto"/>
            <w:right w:val="none" w:sz="0" w:space="0" w:color="auto"/>
          </w:divBdr>
        </w:div>
        <w:div w:id="1203128741">
          <w:marLeft w:val="240"/>
          <w:marRight w:val="0"/>
          <w:marTop w:val="0"/>
          <w:marBottom w:val="450"/>
          <w:divBdr>
            <w:top w:val="none" w:sz="0" w:space="0" w:color="auto"/>
            <w:left w:val="none" w:sz="0" w:space="0" w:color="auto"/>
            <w:bottom w:val="none" w:sz="0" w:space="0" w:color="auto"/>
            <w:right w:val="none" w:sz="0" w:space="0" w:color="auto"/>
          </w:divBdr>
        </w:div>
        <w:div w:id="1599294721">
          <w:marLeft w:val="240"/>
          <w:marRight w:val="0"/>
          <w:marTop w:val="0"/>
          <w:marBottom w:val="450"/>
          <w:divBdr>
            <w:top w:val="none" w:sz="0" w:space="0" w:color="auto"/>
            <w:left w:val="none" w:sz="0" w:space="0" w:color="auto"/>
            <w:bottom w:val="none" w:sz="0" w:space="0" w:color="auto"/>
            <w:right w:val="none" w:sz="0" w:space="0" w:color="auto"/>
          </w:divBdr>
        </w:div>
      </w:divsChild>
    </w:div>
    <w:div w:id="2064596307">
      <w:bodyDiv w:val="1"/>
      <w:marLeft w:val="0"/>
      <w:marRight w:val="0"/>
      <w:marTop w:val="0"/>
      <w:marBottom w:val="0"/>
      <w:divBdr>
        <w:top w:val="none" w:sz="0" w:space="0" w:color="auto"/>
        <w:left w:val="none" w:sz="0" w:space="0" w:color="auto"/>
        <w:bottom w:val="none" w:sz="0" w:space="0" w:color="auto"/>
        <w:right w:val="none" w:sz="0" w:space="0" w:color="auto"/>
      </w:divBdr>
      <w:divsChild>
        <w:div w:id="143862093">
          <w:marLeft w:val="0"/>
          <w:marRight w:val="0"/>
          <w:marTop w:val="0"/>
          <w:marBottom w:val="0"/>
          <w:divBdr>
            <w:top w:val="none" w:sz="0" w:space="0" w:color="auto"/>
            <w:left w:val="none" w:sz="0" w:space="0" w:color="auto"/>
            <w:bottom w:val="none" w:sz="0" w:space="0" w:color="auto"/>
            <w:right w:val="none" w:sz="0" w:space="0" w:color="auto"/>
          </w:divBdr>
          <w:divsChild>
            <w:div w:id="822745912">
              <w:marLeft w:val="0"/>
              <w:marRight w:val="0"/>
              <w:marTop w:val="0"/>
              <w:marBottom w:val="0"/>
              <w:divBdr>
                <w:top w:val="none" w:sz="0" w:space="0" w:color="auto"/>
                <w:left w:val="none" w:sz="0" w:space="0" w:color="auto"/>
                <w:bottom w:val="none" w:sz="0" w:space="0" w:color="auto"/>
                <w:right w:val="none" w:sz="0" w:space="0" w:color="auto"/>
              </w:divBdr>
              <w:divsChild>
                <w:div w:id="1060445091">
                  <w:marLeft w:val="0"/>
                  <w:marRight w:val="0"/>
                  <w:marTop w:val="0"/>
                  <w:marBottom w:val="0"/>
                  <w:divBdr>
                    <w:top w:val="none" w:sz="0" w:space="0" w:color="auto"/>
                    <w:left w:val="none" w:sz="0" w:space="0" w:color="auto"/>
                    <w:bottom w:val="none" w:sz="0" w:space="0" w:color="auto"/>
                    <w:right w:val="none" w:sz="0" w:space="0" w:color="auto"/>
                  </w:divBdr>
                </w:div>
                <w:div w:id="1588034833">
                  <w:marLeft w:val="0"/>
                  <w:marRight w:val="0"/>
                  <w:marTop w:val="0"/>
                  <w:marBottom w:val="0"/>
                  <w:divBdr>
                    <w:top w:val="none" w:sz="0" w:space="0" w:color="auto"/>
                    <w:left w:val="none" w:sz="0" w:space="0" w:color="auto"/>
                    <w:bottom w:val="none" w:sz="0" w:space="0" w:color="auto"/>
                    <w:right w:val="none" w:sz="0" w:space="0" w:color="auto"/>
                  </w:divBdr>
                </w:div>
              </w:divsChild>
            </w:div>
            <w:div w:id="1288927169">
              <w:marLeft w:val="0"/>
              <w:marRight w:val="0"/>
              <w:marTop w:val="75"/>
              <w:marBottom w:val="75"/>
              <w:divBdr>
                <w:top w:val="none" w:sz="0" w:space="0" w:color="auto"/>
                <w:left w:val="none" w:sz="0" w:space="0" w:color="auto"/>
                <w:bottom w:val="none" w:sz="0" w:space="0" w:color="auto"/>
                <w:right w:val="none" w:sz="0" w:space="0" w:color="auto"/>
              </w:divBdr>
              <w:divsChild>
                <w:div w:id="1433548651">
                  <w:marLeft w:val="0"/>
                  <w:marRight w:val="0"/>
                  <w:marTop w:val="150"/>
                  <w:marBottom w:val="150"/>
                  <w:divBdr>
                    <w:top w:val="none" w:sz="0" w:space="0" w:color="auto"/>
                    <w:left w:val="none" w:sz="0" w:space="0" w:color="auto"/>
                    <w:bottom w:val="none" w:sz="0" w:space="0" w:color="auto"/>
                    <w:right w:val="none" w:sz="0" w:space="0" w:color="auto"/>
                  </w:divBdr>
                </w:div>
                <w:div w:id="1790709359">
                  <w:marLeft w:val="150"/>
                  <w:marRight w:val="0"/>
                  <w:marTop w:val="0"/>
                  <w:marBottom w:val="150"/>
                  <w:divBdr>
                    <w:top w:val="none" w:sz="0" w:space="0" w:color="auto"/>
                    <w:left w:val="none" w:sz="0" w:space="0" w:color="auto"/>
                    <w:bottom w:val="none" w:sz="0" w:space="0" w:color="auto"/>
                    <w:right w:val="none" w:sz="0" w:space="0" w:color="auto"/>
                  </w:divBdr>
                  <w:divsChild>
                    <w:div w:id="326254102">
                      <w:marLeft w:val="-225"/>
                      <w:marRight w:val="-225"/>
                      <w:marTop w:val="0"/>
                      <w:marBottom w:val="0"/>
                      <w:divBdr>
                        <w:top w:val="none" w:sz="0" w:space="0" w:color="auto"/>
                        <w:left w:val="none" w:sz="0" w:space="0" w:color="auto"/>
                        <w:bottom w:val="none" w:sz="0" w:space="0" w:color="auto"/>
                        <w:right w:val="none" w:sz="0" w:space="0" w:color="auto"/>
                      </w:divBdr>
                      <w:divsChild>
                        <w:div w:id="427891558">
                          <w:marLeft w:val="0"/>
                          <w:marRight w:val="0"/>
                          <w:marTop w:val="30"/>
                          <w:marBottom w:val="30"/>
                          <w:divBdr>
                            <w:top w:val="none" w:sz="0" w:space="0" w:color="auto"/>
                            <w:left w:val="none" w:sz="0" w:space="0" w:color="auto"/>
                            <w:bottom w:val="none" w:sz="0" w:space="0" w:color="auto"/>
                            <w:right w:val="none" w:sz="0" w:space="0" w:color="auto"/>
                          </w:divBdr>
                        </w:div>
                        <w:div w:id="652637944">
                          <w:marLeft w:val="0"/>
                          <w:marRight w:val="0"/>
                          <w:marTop w:val="30"/>
                          <w:marBottom w:val="30"/>
                          <w:divBdr>
                            <w:top w:val="none" w:sz="0" w:space="0" w:color="auto"/>
                            <w:left w:val="none" w:sz="0" w:space="0" w:color="auto"/>
                            <w:bottom w:val="none" w:sz="0" w:space="0" w:color="auto"/>
                            <w:right w:val="none" w:sz="0" w:space="0" w:color="auto"/>
                          </w:divBdr>
                        </w:div>
                        <w:div w:id="729307327">
                          <w:marLeft w:val="0"/>
                          <w:marRight w:val="0"/>
                          <w:marTop w:val="30"/>
                          <w:marBottom w:val="30"/>
                          <w:divBdr>
                            <w:top w:val="none" w:sz="0" w:space="0" w:color="auto"/>
                            <w:left w:val="none" w:sz="0" w:space="0" w:color="auto"/>
                            <w:bottom w:val="none" w:sz="0" w:space="0" w:color="auto"/>
                            <w:right w:val="none" w:sz="0" w:space="0" w:color="auto"/>
                          </w:divBdr>
                        </w:div>
                        <w:div w:id="120856985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1899679">
                  <w:marLeft w:val="0"/>
                  <w:marRight w:val="0"/>
                  <w:marTop w:val="0"/>
                  <w:marBottom w:val="0"/>
                  <w:divBdr>
                    <w:top w:val="none" w:sz="0" w:space="0" w:color="auto"/>
                    <w:left w:val="none" w:sz="0" w:space="0" w:color="auto"/>
                    <w:bottom w:val="none" w:sz="0" w:space="0" w:color="auto"/>
                    <w:right w:val="none" w:sz="0" w:space="0" w:color="auto"/>
                  </w:divBdr>
                  <w:divsChild>
                    <w:div w:id="1800220131">
                      <w:marLeft w:val="0"/>
                      <w:marRight w:val="0"/>
                      <w:marTop w:val="0"/>
                      <w:marBottom w:val="0"/>
                      <w:divBdr>
                        <w:top w:val="none" w:sz="0" w:space="0" w:color="auto"/>
                        <w:left w:val="none" w:sz="0" w:space="0" w:color="auto"/>
                        <w:bottom w:val="none" w:sz="0" w:space="0" w:color="auto"/>
                        <w:right w:val="none" w:sz="0" w:space="0" w:color="auto"/>
                      </w:divBdr>
                      <w:divsChild>
                        <w:div w:id="87936213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542477346">
              <w:marLeft w:val="0"/>
              <w:marRight w:val="0"/>
              <w:marTop w:val="75"/>
              <w:marBottom w:val="75"/>
              <w:divBdr>
                <w:top w:val="none" w:sz="0" w:space="0" w:color="auto"/>
                <w:left w:val="none" w:sz="0" w:space="0" w:color="auto"/>
                <w:bottom w:val="none" w:sz="0" w:space="0" w:color="auto"/>
                <w:right w:val="none" w:sz="0" w:space="0" w:color="auto"/>
              </w:divBdr>
              <w:divsChild>
                <w:div w:id="1387678216">
                  <w:marLeft w:val="0"/>
                  <w:marRight w:val="0"/>
                  <w:marTop w:val="150"/>
                  <w:marBottom w:val="150"/>
                  <w:divBdr>
                    <w:top w:val="none" w:sz="0" w:space="0" w:color="auto"/>
                    <w:left w:val="none" w:sz="0" w:space="0" w:color="auto"/>
                    <w:bottom w:val="none" w:sz="0" w:space="0" w:color="auto"/>
                    <w:right w:val="none" w:sz="0" w:space="0" w:color="auto"/>
                  </w:divBdr>
                </w:div>
                <w:div w:id="1614432903">
                  <w:marLeft w:val="150"/>
                  <w:marRight w:val="0"/>
                  <w:marTop w:val="0"/>
                  <w:marBottom w:val="150"/>
                  <w:divBdr>
                    <w:top w:val="none" w:sz="0" w:space="0" w:color="auto"/>
                    <w:left w:val="none" w:sz="0" w:space="0" w:color="auto"/>
                    <w:bottom w:val="none" w:sz="0" w:space="0" w:color="auto"/>
                    <w:right w:val="none" w:sz="0" w:space="0" w:color="auto"/>
                  </w:divBdr>
                  <w:divsChild>
                    <w:div w:id="1534727329">
                      <w:marLeft w:val="-225"/>
                      <w:marRight w:val="-225"/>
                      <w:marTop w:val="0"/>
                      <w:marBottom w:val="0"/>
                      <w:divBdr>
                        <w:top w:val="none" w:sz="0" w:space="0" w:color="auto"/>
                        <w:left w:val="none" w:sz="0" w:space="0" w:color="auto"/>
                        <w:bottom w:val="none" w:sz="0" w:space="0" w:color="auto"/>
                        <w:right w:val="none" w:sz="0" w:space="0" w:color="auto"/>
                      </w:divBdr>
                      <w:divsChild>
                        <w:div w:id="665015736">
                          <w:marLeft w:val="0"/>
                          <w:marRight w:val="0"/>
                          <w:marTop w:val="30"/>
                          <w:marBottom w:val="30"/>
                          <w:divBdr>
                            <w:top w:val="none" w:sz="0" w:space="0" w:color="auto"/>
                            <w:left w:val="none" w:sz="0" w:space="0" w:color="auto"/>
                            <w:bottom w:val="none" w:sz="0" w:space="0" w:color="auto"/>
                            <w:right w:val="none" w:sz="0" w:space="0" w:color="auto"/>
                          </w:divBdr>
                        </w:div>
                        <w:div w:id="287055869">
                          <w:marLeft w:val="0"/>
                          <w:marRight w:val="0"/>
                          <w:marTop w:val="30"/>
                          <w:marBottom w:val="30"/>
                          <w:divBdr>
                            <w:top w:val="none" w:sz="0" w:space="0" w:color="auto"/>
                            <w:left w:val="none" w:sz="0" w:space="0" w:color="auto"/>
                            <w:bottom w:val="none" w:sz="0" w:space="0" w:color="auto"/>
                            <w:right w:val="none" w:sz="0" w:space="0" w:color="auto"/>
                          </w:divBdr>
                        </w:div>
                        <w:div w:id="981691685">
                          <w:marLeft w:val="0"/>
                          <w:marRight w:val="0"/>
                          <w:marTop w:val="30"/>
                          <w:marBottom w:val="30"/>
                          <w:divBdr>
                            <w:top w:val="none" w:sz="0" w:space="0" w:color="auto"/>
                            <w:left w:val="none" w:sz="0" w:space="0" w:color="auto"/>
                            <w:bottom w:val="none" w:sz="0" w:space="0" w:color="auto"/>
                            <w:right w:val="none" w:sz="0" w:space="0" w:color="auto"/>
                          </w:divBdr>
                        </w:div>
                        <w:div w:id="104420891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579365377">
                  <w:marLeft w:val="0"/>
                  <w:marRight w:val="0"/>
                  <w:marTop w:val="0"/>
                  <w:marBottom w:val="0"/>
                  <w:divBdr>
                    <w:top w:val="none" w:sz="0" w:space="0" w:color="auto"/>
                    <w:left w:val="none" w:sz="0" w:space="0" w:color="auto"/>
                    <w:bottom w:val="none" w:sz="0" w:space="0" w:color="auto"/>
                    <w:right w:val="none" w:sz="0" w:space="0" w:color="auto"/>
                  </w:divBdr>
                  <w:divsChild>
                    <w:div w:id="100222385">
                      <w:marLeft w:val="0"/>
                      <w:marRight w:val="0"/>
                      <w:marTop w:val="0"/>
                      <w:marBottom w:val="0"/>
                      <w:divBdr>
                        <w:top w:val="none" w:sz="0" w:space="0" w:color="auto"/>
                        <w:left w:val="none" w:sz="0" w:space="0" w:color="auto"/>
                        <w:bottom w:val="none" w:sz="0" w:space="0" w:color="auto"/>
                        <w:right w:val="none" w:sz="0" w:space="0" w:color="auto"/>
                      </w:divBdr>
                      <w:divsChild>
                        <w:div w:id="106872242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620722875">
              <w:marLeft w:val="0"/>
              <w:marRight w:val="0"/>
              <w:marTop w:val="75"/>
              <w:marBottom w:val="75"/>
              <w:divBdr>
                <w:top w:val="none" w:sz="0" w:space="0" w:color="auto"/>
                <w:left w:val="none" w:sz="0" w:space="0" w:color="auto"/>
                <w:bottom w:val="none" w:sz="0" w:space="0" w:color="auto"/>
                <w:right w:val="none" w:sz="0" w:space="0" w:color="auto"/>
              </w:divBdr>
              <w:divsChild>
                <w:div w:id="1779913247">
                  <w:marLeft w:val="0"/>
                  <w:marRight w:val="0"/>
                  <w:marTop w:val="150"/>
                  <w:marBottom w:val="150"/>
                  <w:divBdr>
                    <w:top w:val="none" w:sz="0" w:space="0" w:color="auto"/>
                    <w:left w:val="none" w:sz="0" w:space="0" w:color="auto"/>
                    <w:bottom w:val="none" w:sz="0" w:space="0" w:color="auto"/>
                    <w:right w:val="none" w:sz="0" w:space="0" w:color="auto"/>
                  </w:divBdr>
                </w:div>
                <w:div w:id="592981425">
                  <w:marLeft w:val="150"/>
                  <w:marRight w:val="0"/>
                  <w:marTop w:val="0"/>
                  <w:marBottom w:val="150"/>
                  <w:divBdr>
                    <w:top w:val="none" w:sz="0" w:space="0" w:color="auto"/>
                    <w:left w:val="none" w:sz="0" w:space="0" w:color="auto"/>
                    <w:bottom w:val="none" w:sz="0" w:space="0" w:color="auto"/>
                    <w:right w:val="none" w:sz="0" w:space="0" w:color="auto"/>
                  </w:divBdr>
                  <w:divsChild>
                    <w:div w:id="1106968777">
                      <w:marLeft w:val="-225"/>
                      <w:marRight w:val="-225"/>
                      <w:marTop w:val="0"/>
                      <w:marBottom w:val="0"/>
                      <w:divBdr>
                        <w:top w:val="none" w:sz="0" w:space="0" w:color="auto"/>
                        <w:left w:val="none" w:sz="0" w:space="0" w:color="auto"/>
                        <w:bottom w:val="none" w:sz="0" w:space="0" w:color="auto"/>
                        <w:right w:val="none" w:sz="0" w:space="0" w:color="auto"/>
                      </w:divBdr>
                      <w:divsChild>
                        <w:div w:id="43994284">
                          <w:marLeft w:val="0"/>
                          <w:marRight w:val="0"/>
                          <w:marTop w:val="30"/>
                          <w:marBottom w:val="30"/>
                          <w:divBdr>
                            <w:top w:val="none" w:sz="0" w:space="0" w:color="auto"/>
                            <w:left w:val="none" w:sz="0" w:space="0" w:color="auto"/>
                            <w:bottom w:val="none" w:sz="0" w:space="0" w:color="auto"/>
                            <w:right w:val="none" w:sz="0" w:space="0" w:color="auto"/>
                          </w:divBdr>
                        </w:div>
                        <w:div w:id="189877024">
                          <w:marLeft w:val="0"/>
                          <w:marRight w:val="0"/>
                          <w:marTop w:val="30"/>
                          <w:marBottom w:val="30"/>
                          <w:divBdr>
                            <w:top w:val="none" w:sz="0" w:space="0" w:color="auto"/>
                            <w:left w:val="none" w:sz="0" w:space="0" w:color="auto"/>
                            <w:bottom w:val="none" w:sz="0" w:space="0" w:color="auto"/>
                            <w:right w:val="none" w:sz="0" w:space="0" w:color="auto"/>
                          </w:divBdr>
                        </w:div>
                        <w:div w:id="890919693">
                          <w:marLeft w:val="0"/>
                          <w:marRight w:val="0"/>
                          <w:marTop w:val="30"/>
                          <w:marBottom w:val="30"/>
                          <w:divBdr>
                            <w:top w:val="none" w:sz="0" w:space="0" w:color="auto"/>
                            <w:left w:val="none" w:sz="0" w:space="0" w:color="auto"/>
                            <w:bottom w:val="none" w:sz="0" w:space="0" w:color="auto"/>
                            <w:right w:val="none" w:sz="0" w:space="0" w:color="auto"/>
                          </w:divBdr>
                        </w:div>
                        <w:div w:id="48766830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394162369">
                  <w:marLeft w:val="0"/>
                  <w:marRight w:val="0"/>
                  <w:marTop w:val="0"/>
                  <w:marBottom w:val="0"/>
                  <w:divBdr>
                    <w:top w:val="none" w:sz="0" w:space="0" w:color="auto"/>
                    <w:left w:val="none" w:sz="0" w:space="0" w:color="auto"/>
                    <w:bottom w:val="none" w:sz="0" w:space="0" w:color="auto"/>
                    <w:right w:val="none" w:sz="0" w:space="0" w:color="auto"/>
                  </w:divBdr>
                  <w:divsChild>
                    <w:div w:id="605507495">
                      <w:marLeft w:val="0"/>
                      <w:marRight w:val="0"/>
                      <w:marTop w:val="0"/>
                      <w:marBottom w:val="0"/>
                      <w:divBdr>
                        <w:top w:val="none" w:sz="0" w:space="0" w:color="auto"/>
                        <w:left w:val="none" w:sz="0" w:space="0" w:color="auto"/>
                        <w:bottom w:val="none" w:sz="0" w:space="0" w:color="auto"/>
                        <w:right w:val="none" w:sz="0" w:space="0" w:color="auto"/>
                      </w:divBdr>
                      <w:divsChild>
                        <w:div w:id="5887267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549218681">
              <w:marLeft w:val="0"/>
              <w:marRight w:val="0"/>
              <w:marTop w:val="75"/>
              <w:marBottom w:val="75"/>
              <w:divBdr>
                <w:top w:val="none" w:sz="0" w:space="0" w:color="auto"/>
                <w:left w:val="none" w:sz="0" w:space="0" w:color="auto"/>
                <w:bottom w:val="none" w:sz="0" w:space="0" w:color="auto"/>
                <w:right w:val="none" w:sz="0" w:space="0" w:color="auto"/>
              </w:divBdr>
              <w:divsChild>
                <w:div w:id="23793749">
                  <w:marLeft w:val="0"/>
                  <w:marRight w:val="0"/>
                  <w:marTop w:val="150"/>
                  <w:marBottom w:val="150"/>
                  <w:divBdr>
                    <w:top w:val="none" w:sz="0" w:space="0" w:color="auto"/>
                    <w:left w:val="none" w:sz="0" w:space="0" w:color="auto"/>
                    <w:bottom w:val="none" w:sz="0" w:space="0" w:color="auto"/>
                    <w:right w:val="none" w:sz="0" w:space="0" w:color="auto"/>
                  </w:divBdr>
                </w:div>
                <w:div w:id="207838908">
                  <w:marLeft w:val="150"/>
                  <w:marRight w:val="0"/>
                  <w:marTop w:val="0"/>
                  <w:marBottom w:val="150"/>
                  <w:divBdr>
                    <w:top w:val="none" w:sz="0" w:space="0" w:color="auto"/>
                    <w:left w:val="none" w:sz="0" w:space="0" w:color="auto"/>
                    <w:bottom w:val="none" w:sz="0" w:space="0" w:color="auto"/>
                    <w:right w:val="none" w:sz="0" w:space="0" w:color="auto"/>
                  </w:divBdr>
                  <w:divsChild>
                    <w:div w:id="1238321304">
                      <w:marLeft w:val="-225"/>
                      <w:marRight w:val="-225"/>
                      <w:marTop w:val="0"/>
                      <w:marBottom w:val="0"/>
                      <w:divBdr>
                        <w:top w:val="none" w:sz="0" w:space="0" w:color="auto"/>
                        <w:left w:val="none" w:sz="0" w:space="0" w:color="auto"/>
                        <w:bottom w:val="none" w:sz="0" w:space="0" w:color="auto"/>
                        <w:right w:val="none" w:sz="0" w:space="0" w:color="auto"/>
                      </w:divBdr>
                      <w:divsChild>
                        <w:div w:id="584416962">
                          <w:marLeft w:val="0"/>
                          <w:marRight w:val="0"/>
                          <w:marTop w:val="30"/>
                          <w:marBottom w:val="30"/>
                          <w:divBdr>
                            <w:top w:val="none" w:sz="0" w:space="0" w:color="auto"/>
                            <w:left w:val="none" w:sz="0" w:space="0" w:color="auto"/>
                            <w:bottom w:val="none" w:sz="0" w:space="0" w:color="auto"/>
                            <w:right w:val="none" w:sz="0" w:space="0" w:color="auto"/>
                          </w:divBdr>
                        </w:div>
                        <w:div w:id="10957634">
                          <w:marLeft w:val="0"/>
                          <w:marRight w:val="0"/>
                          <w:marTop w:val="30"/>
                          <w:marBottom w:val="30"/>
                          <w:divBdr>
                            <w:top w:val="none" w:sz="0" w:space="0" w:color="auto"/>
                            <w:left w:val="none" w:sz="0" w:space="0" w:color="auto"/>
                            <w:bottom w:val="none" w:sz="0" w:space="0" w:color="auto"/>
                            <w:right w:val="none" w:sz="0" w:space="0" w:color="auto"/>
                          </w:divBdr>
                        </w:div>
                        <w:div w:id="47806481">
                          <w:marLeft w:val="0"/>
                          <w:marRight w:val="0"/>
                          <w:marTop w:val="30"/>
                          <w:marBottom w:val="30"/>
                          <w:divBdr>
                            <w:top w:val="none" w:sz="0" w:space="0" w:color="auto"/>
                            <w:left w:val="none" w:sz="0" w:space="0" w:color="auto"/>
                            <w:bottom w:val="none" w:sz="0" w:space="0" w:color="auto"/>
                            <w:right w:val="none" w:sz="0" w:space="0" w:color="auto"/>
                          </w:divBdr>
                        </w:div>
                        <w:div w:id="14693252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806505995">
                  <w:marLeft w:val="0"/>
                  <w:marRight w:val="0"/>
                  <w:marTop w:val="0"/>
                  <w:marBottom w:val="0"/>
                  <w:divBdr>
                    <w:top w:val="none" w:sz="0" w:space="0" w:color="auto"/>
                    <w:left w:val="none" w:sz="0" w:space="0" w:color="auto"/>
                    <w:bottom w:val="none" w:sz="0" w:space="0" w:color="auto"/>
                    <w:right w:val="none" w:sz="0" w:space="0" w:color="auto"/>
                  </w:divBdr>
                  <w:divsChild>
                    <w:div w:id="1426850859">
                      <w:marLeft w:val="0"/>
                      <w:marRight w:val="0"/>
                      <w:marTop w:val="0"/>
                      <w:marBottom w:val="0"/>
                      <w:divBdr>
                        <w:top w:val="none" w:sz="0" w:space="0" w:color="auto"/>
                        <w:left w:val="none" w:sz="0" w:space="0" w:color="auto"/>
                        <w:bottom w:val="none" w:sz="0" w:space="0" w:color="auto"/>
                        <w:right w:val="none" w:sz="0" w:space="0" w:color="auto"/>
                      </w:divBdr>
                      <w:divsChild>
                        <w:div w:id="13830855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872378719">
              <w:marLeft w:val="0"/>
              <w:marRight w:val="0"/>
              <w:marTop w:val="75"/>
              <w:marBottom w:val="75"/>
              <w:divBdr>
                <w:top w:val="none" w:sz="0" w:space="0" w:color="auto"/>
                <w:left w:val="none" w:sz="0" w:space="0" w:color="auto"/>
                <w:bottom w:val="none" w:sz="0" w:space="0" w:color="auto"/>
                <w:right w:val="none" w:sz="0" w:space="0" w:color="auto"/>
              </w:divBdr>
              <w:divsChild>
                <w:div w:id="906695085">
                  <w:marLeft w:val="0"/>
                  <w:marRight w:val="0"/>
                  <w:marTop w:val="150"/>
                  <w:marBottom w:val="150"/>
                  <w:divBdr>
                    <w:top w:val="none" w:sz="0" w:space="0" w:color="auto"/>
                    <w:left w:val="none" w:sz="0" w:space="0" w:color="auto"/>
                    <w:bottom w:val="none" w:sz="0" w:space="0" w:color="auto"/>
                    <w:right w:val="none" w:sz="0" w:space="0" w:color="auto"/>
                  </w:divBdr>
                </w:div>
                <w:div w:id="4021739">
                  <w:marLeft w:val="150"/>
                  <w:marRight w:val="0"/>
                  <w:marTop w:val="0"/>
                  <w:marBottom w:val="150"/>
                  <w:divBdr>
                    <w:top w:val="none" w:sz="0" w:space="0" w:color="auto"/>
                    <w:left w:val="none" w:sz="0" w:space="0" w:color="auto"/>
                    <w:bottom w:val="none" w:sz="0" w:space="0" w:color="auto"/>
                    <w:right w:val="none" w:sz="0" w:space="0" w:color="auto"/>
                  </w:divBdr>
                  <w:divsChild>
                    <w:div w:id="788083862">
                      <w:marLeft w:val="-225"/>
                      <w:marRight w:val="-225"/>
                      <w:marTop w:val="0"/>
                      <w:marBottom w:val="0"/>
                      <w:divBdr>
                        <w:top w:val="none" w:sz="0" w:space="0" w:color="auto"/>
                        <w:left w:val="none" w:sz="0" w:space="0" w:color="auto"/>
                        <w:bottom w:val="none" w:sz="0" w:space="0" w:color="auto"/>
                        <w:right w:val="none" w:sz="0" w:space="0" w:color="auto"/>
                      </w:divBdr>
                      <w:divsChild>
                        <w:div w:id="738331294">
                          <w:marLeft w:val="0"/>
                          <w:marRight w:val="0"/>
                          <w:marTop w:val="30"/>
                          <w:marBottom w:val="30"/>
                          <w:divBdr>
                            <w:top w:val="none" w:sz="0" w:space="0" w:color="auto"/>
                            <w:left w:val="none" w:sz="0" w:space="0" w:color="auto"/>
                            <w:bottom w:val="none" w:sz="0" w:space="0" w:color="auto"/>
                            <w:right w:val="none" w:sz="0" w:space="0" w:color="auto"/>
                          </w:divBdr>
                        </w:div>
                        <w:div w:id="1773475691">
                          <w:marLeft w:val="0"/>
                          <w:marRight w:val="0"/>
                          <w:marTop w:val="30"/>
                          <w:marBottom w:val="30"/>
                          <w:divBdr>
                            <w:top w:val="none" w:sz="0" w:space="0" w:color="auto"/>
                            <w:left w:val="none" w:sz="0" w:space="0" w:color="auto"/>
                            <w:bottom w:val="none" w:sz="0" w:space="0" w:color="auto"/>
                            <w:right w:val="none" w:sz="0" w:space="0" w:color="auto"/>
                          </w:divBdr>
                        </w:div>
                        <w:div w:id="1839691008">
                          <w:marLeft w:val="0"/>
                          <w:marRight w:val="0"/>
                          <w:marTop w:val="30"/>
                          <w:marBottom w:val="30"/>
                          <w:divBdr>
                            <w:top w:val="none" w:sz="0" w:space="0" w:color="auto"/>
                            <w:left w:val="none" w:sz="0" w:space="0" w:color="auto"/>
                            <w:bottom w:val="none" w:sz="0" w:space="0" w:color="auto"/>
                            <w:right w:val="none" w:sz="0" w:space="0" w:color="auto"/>
                          </w:divBdr>
                        </w:div>
                        <w:div w:id="102787497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698049588">
                  <w:marLeft w:val="0"/>
                  <w:marRight w:val="0"/>
                  <w:marTop w:val="0"/>
                  <w:marBottom w:val="0"/>
                  <w:divBdr>
                    <w:top w:val="none" w:sz="0" w:space="0" w:color="auto"/>
                    <w:left w:val="none" w:sz="0" w:space="0" w:color="auto"/>
                    <w:bottom w:val="none" w:sz="0" w:space="0" w:color="auto"/>
                    <w:right w:val="none" w:sz="0" w:space="0" w:color="auto"/>
                  </w:divBdr>
                  <w:divsChild>
                    <w:div w:id="1924677707">
                      <w:marLeft w:val="0"/>
                      <w:marRight w:val="0"/>
                      <w:marTop w:val="0"/>
                      <w:marBottom w:val="0"/>
                      <w:divBdr>
                        <w:top w:val="none" w:sz="0" w:space="0" w:color="auto"/>
                        <w:left w:val="none" w:sz="0" w:space="0" w:color="auto"/>
                        <w:bottom w:val="none" w:sz="0" w:space="0" w:color="auto"/>
                        <w:right w:val="none" w:sz="0" w:space="0" w:color="auto"/>
                      </w:divBdr>
                      <w:divsChild>
                        <w:div w:id="2993880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569145951">
              <w:marLeft w:val="0"/>
              <w:marRight w:val="0"/>
              <w:marTop w:val="75"/>
              <w:marBottom w:val="75"/>
              <w:divBdr>
                <w:top w:val="none" w:sz="0" w:space="0" w:color="auto"/>
                <w:left w:val="none" w:sz="0" w:space="0" w:color="auto"/>
                <w:bottom w:val="none" w:sz="0" w:space="0" w:color="auto"/>
                <w:right w:val="none" w:sz="0" w:space="0" w:color="auto"/>
              </w:divBdr>
              <w:divsChild>
                <w:div w:id="1826892316">
                  <w:marLeft w:val="0"/>
                  <w:marRight w:val="0"/>
                  <w:marTop w:val="150"/>
                  <w:marBottom w:val="150"/>
                  <w:divBdr>
                    <w:top w:val="none" w:sz="0" w:space="0" w:color="auto"/>
                    <w:left w:val="none" w:sz="0" w:space="0" w:color="auto"/>
                    <w:bottom w:val="none" w:sz="0" w:space="0" w:color="auto"/>
                    <w:right w:val="none" w:sz="0" w:space="0" w:color="auto"/>
                  </w:divBdr>
                </w:div>
                <w:div w:id="2128891428">
                  <w:marLeft w:val="150"/>
                  <w:marRight w:val="0"/>
                  <w:marTop w:val="0"/>
                  <w:marBottom w:val="150"/>
                  <w:divBdr>
                    <w:top w:val="none" w:sz="0" w:space="0" w:color="auto"/>
                    <w:left w:val="none" w:sz="0" w:space="0" w:color="auto"/>
                    <w:bottom w:val="none" w:sz="0" w:space="0" w:color="auto"/>
                    <w:right w:val="none" w:sz="0" w:space="0" w:color="auto"/>
                  </w:divBdr>
                  <w:divsChild>
                    <w:div w:id="1269852731">
                      <w:marLeft w:val="-225"/>
                      <w:marRight w:val="-225"/>
                      <w:marTop w:val="0"/>
                      <w:marBottom w:val="0"/>
                      <w:divBdr>
                        <w:top w:val="none" w:sz="0" w:space="0" w:color="auto"/>
                        <w:left w:val="none" w:sz="0" w:space="0" w:color="auto"/>
                        <w:bottom w:val="none" w:sz="0" w:space="0" w:color="auto"/>
                        <w:right w:val="none" w:sz="0" w:space="0" w:color="auto"/>
                      </w:divBdr>
                      <w:divsChild>
                        <w:div w:id="2068915804">
                          <w:marLeft w:val="0"/>
                          <w:marRight w:val="0"/>
                          <w:marTop w:val="30"/>
                          <w:marBottom w:val="30"/>
                          <w:divBdr>
                            <w:top w:val="none" w:sz="0" w:space="0" w:color="auto"/>
                            <w:left w:val="none" w:sz="0" w:space="0" w:color="auto"/>
                            <w:bottom w:val="none" w:sz="0" w:space="0" w:color="auto"/>
                            <w:right w:val="none" w:sz="0" w:space="0" w:color="auto"/>
                          </w:divBdr>
                        </w:div>
                        <w:div w:id="992031216">
                          <w:marLeft w:val="0"/>
                          <w:marRight w:val="0"/>
                          <w:marTop w:val="30"/>
                          <w:marBottom w:val="30"/>
                          <w:divBdr>
                            <w:top w:val="none" w:sz="0" w:space="0" w:color="auto"/>
                            <w:left w:val="none" w:sz="0" w:space="0" w:color="auto"/>
                            <w:bottom w:val="none" w:sz="0" w:space="0" w:color="auto"/>
                            <w:right w:val="none" w:sz="0" w:space="0" w:color="auto"/>
                          </w:divBdr>
                        </w:div>
                        <w:div w:id="1843813702">
                          <w:marLeft w:val="0"/>
                          <w:marRight w:val="0"/>
                          <w:marTop w:val="30"/>
                          <w:marBottom w:val="30"/>
                          <w:divBdr>
                            <w:top w:val="none" w:sz="0" w:space="0" w:color="auto"/>
                            <w:left w:val="none" w:sz="0" w:space="0" w:color="auto"/>
                            <w:bottom w:val="none" w:sz="0" w:space="0" w:color="auto"/>
                            <w:right w:val="none" w:sz="0" w:space="0" w:color="auto"/>
                          </w:divBdr>
                        </w:div>
                        <w:div w:id="193647344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80711262">
                  <w:marLeft w:val="0"/>
                  <w:marRight w:val="0"/>
                  <w:marTop w:val="0"/>
                  <w:marBottom w:val="0"/>
                  <w:divBdr>
                    <w:top w:val="none" w:sz="0" w:space="0" w:color="auto"/>
                    <w:left w:val="none" w:sz="0" w:space="0" w:color="auto"/>
                    <w:bottom w:val="none" w:sz="0" w:space="0" w:color="auto"/>
                    <w:right w:val="none" w:sz="0" w:space="0" w:color="auto"/>
                  </w:divBdr>
                  <w:divsChild>
                    <w:div w:id="1792243663">
                      <w:marLeft w:val="0"/>
                      <w:marRight w:val="0"/>
                      <w:marTop w:val="0"/>
                      <w:marBottom w:val="0"/>
                      <w:divBdr>
                        <w:top w:val="none" w:sz="0" w:space="0" w:color="auto"/>
                        <w:left w:val="none" w:sz="0" w:space="0" w:color="auto"/>
                        <w:bottom w:val="none" w:sz="0" w:space="0" w:color="auto"/>
                        <w:right w:val="none" w:sz="0" w:space="0" w:color="auto"/>
                      </w:divBdr>
                      <w:divsChild>
                        <w:div w:id="16574173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728767487">
              <w:marLeft w:val="0"/>
              <w:marRight w:val="0"/>
              <w:marTop w:val="75"/>
              <w:marBottom w:val="75"/>
              <w:divBdr>
                <w:top w:val="none" w:sz="0" w:space="0" w:color="auto"/>
                <w:left w:val="none" w:sz="0" w:space="0" w:color="auto"/>
                <w:bottom w:val="none" w:sz="0" w:space="0" w:color="auto"/>
                <w:right w:val="none" w:sz="0" w:space="0" w:color="auto"/>
              </w:divBdr>
              <w:divsChild>
                <w:div w:id="441385350">
                  <w:marLeft w:val="0"/>
                  <w:marRight w:val="0"/>
                  <w:marTop w:val="150"/>
                  <w:marBottom w:val="150"/>
                  <w:divBdr>
                    <w:top w:val="none" w:sz="0" w:space="0" w:color="auto"/>
                    <w:left w:val="none" w:sz="0" w:space="0" w:color="auto"/>
                    <w:bottom w:val="none" w:sz="0" w:space="0" w:color="auto"/>
                    <w:right w:val="none" w:sz="0" w:space="0" w:color="auto"/>
                  </w:divBdr>
                </w:div>
                <w:div w:id="1094743972">
                  <w:marLeft w:val="150"/>
                  <w:marRight w:val="0"/>
                  <w:marTop w:val="0"/>
                  <w:marBottom w:val="150"/>
                  <w:divBdr>
                    <w:top w:val="none" w:sz="0" w:space="0" w:color="auto"/>
                    <w:left w:val="none" w:sz="0" w:space="0" w:color="auto"/>
                    <w:bottom w:val="none" w:sz="0" w:space="0" w:color="auto"/>
                    <w:right w:val="none" w:sz="0" w:space="0" w:color="auto"/>
                  </w:divBdr>
                  <w:divsChild>
                    <w:div w:id="534999320">
                      <w:marLeft w:val="-225"/>
                      <w:marRight w:val="-225"/>
                      <w:marTop w:val="0"/>
                      <w:marBottom w:val="0"/>
                      <w:divBdr>
                        <w:top w:val="none" w:sz="0" w:space="0" w:color="auto"/>
                        <w:left w:val="none" w:sz="0" w:space="0" w:color="auto"/>
                        <w:bottom w:val="none" w:sz="0" w:space="0" w:color="auto"/>
                        <w:right w:val="none" w:sz="0" w:space="0" w:color="auto"/>
                      </w:divBdr>
                      <w:divsChild>
                        <w:div w:id="1888713828">
                          <w:marLeft w:val="0"/>
                          <w:marRight w:val="0"/>
                          <w:marTop w:val="30"/>
                          <w:marBottom w:val="30"/>
                          <w:divBdr>
                            <w:top w:val="none" w:sz="0" w:space="0" w:color="auto"/>
                            <w:left w:val="none" w:sz="0" w:space="0" w:color="auto"/>
                            <w:bottom w:val="none" w:sz="0" w:space="0" w:color="auto"/>
                            <w:right w:val="none" w:sz="0" w:space="0" w:color="auto"/>
                          </w:divBdr>
                        </w:div>
                        <w:div w:id="642004542">
                          <w:marLeft w:val="0"/>
                          <w:marRight w:val="0"/>
                          <w:marTop w:val="30"/>
                          <w:marBottom w:val="30"/>
                          <w:divBdr>
                            <w:top w:val="none" w:sz="0" w:space="0" w:color="auto"/>
                            <w:left w:val="none" w:sz="0" w:space="0" w:color="auto"/>
                            <w:bottom w:val="none" w:sz="0" w:space="0" w:color="auto"/>
                            <w:right w:val="none" w:sz="0" w:space="0" w:color="auto"/>
                          </w:divBdr>
                        </w:div>
                        <w:div w:id="1931304412">
                          <w:marLeft w:val="0"/>
                          <w:marRight w:val="0"/>
                          <w:marTop w:val="30"/>
                          <w:marBottom w:val="30"/>
                          <w:divBdr>
                            <w:top w:val="none" w:sz="0" w:space="0" w:color="auto"/>
                            <w:left w:val="none" w:sz="0" w:space="0" w:color="auto"/>
                            <w:bottom w:val="none" w:sz="0" w:space="0" w:color="auto"/>
                            <w:right w:val="none" w:sz="0" w:space="0" w:color="auto"/>
                          </w:divBdr>
                        </w:div>
                        <w:div w:id="170074119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303388422">
                  <w:marLeft w:val="0"/>
                  <w:marRight w:val="0"/>
                  <w:marTop w:val="0"/>
                  <w:marBottom w:val="0"/>
                  <w:divBdr>
                    <w:top w:val="none" w:sz="0" w:space="0" w:color="auto"/>
                    <w:left w:val="none" w:sz="0" w:space="0" w:color="auto"/>
                    <w:bottom w:val="none" w:sz="0" w:space="0" w:color="auto"/>
                    <w:right w:val="none" w:sz="0" w:space="0" w:color="auto"/>
                  </w:divBdr>
                  <w:divsChild>
                    <w:div w:id="132338094">
                      <w:marLeft w:val="0"/>
                      <w:marRight w:val="0"/>
                      <w:marTop w:val="0"/>
                      <w:marBottom w:val="0"/>
                      <w:divBdr>
                        <w:top w:val="none" w:sz="0" w:space="0" w:color="auto"/>
                        <w:left w:val="none" w:sz="0" w:space="0" w:color="auto"/>
                        <w:bottom w:val="none" w:sz="0" w:space="0" w:color="auto"/>
                        <w:right w:val="none" w:sz="0" w:space="0" w:color="auto"/>
                      </w:divBdr>
                      <w:divsChild>
                        <w:div w:id="209435728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337931995">
              <w:marLeft w:val="0"/>
              <w:marRight w:val="0"/>
              <w:marTop w:val="75"/>
              <w:marBottom w:val="75"/>
              <w:divBdr>
                <w:top w:val="none" w:sz="0" w:space="0" w:color="auto"/>
                <w:left w:val="none" w:sz="0" w:space="0" w:color="auto"/>
                <w:bottom w:val="none" w:sz="0" w:space="0" w:color="auto"/>
                <w:right w:val="none" w:sz="0" w:space="0" w:color="auto"/>
              </w:divBdr>
              <w:divsChild>
                <w:div w:id="662123548">
                  <w:marLeft w:val="0"/>
                  <w:marRight w:val="0"/>
                  <w:marTop w:val="150"/>
                  <w:marBottom w:val="150"/>
                  <w:divBdr>
                    <w:top w:val="none" w:sz="0" w:space="0" w:color="auto"/>
                    <w:left w:val="none" w:sz="0" w:space="0" w:color="auto"/>
                    <w:bottom w:val="none" w:sz="0" w:space="0" w:color="auto"/>
                    <w:right w:val="none" w:sz="0" w:space="0" w:color="auto"/>
                  </w:divBdr>
                </w:div>
                <w:div w:id="441002301">
                  <w:marLeft w:val="150"/>
                  <w:marRight w:val="0"/>
                  <w:marTop w:val="0"/>
                  <w:marBottom w:val="150"/>
                  <w:divBdr>
                    <w:top w:val="none" w:sz="0" w:space="0" w:color="auto"/>
                    <w:left w:val="none" w:sz="0" w:space="0" w:color="auto"/>
                    <w:bottom w:val="none" w:sz="0" w:space="0" w:color="auto"/>
                    <w:right w:val="none" w:sz="0" w:space="0" w:color="auto"/>
                  </w:divBdr>
                  <w:divsChild>
                    <w:div w:id="1211579126">
                      <w:marLeft w:val="-225"/>
                      <w:marRight w:val="-225"/>
                      <w:marTop w:val="0"/>
                      <w:marBottom w:val="0"/>
                      <w:divBdr>
                        <w:top w:val="none" w:sz="0" w:space="0" w:color="auto"/>
                        <w:left w:val="none" w:sz="0" w:space="0" w:color="auto"/>
                        <w:bottom w:val="none" w:sz="0" w:space="0" w:color="auto"/>
                        <w:right w:val="none" w:sz="0" w:space="0" w:color="auto"/>
                      </w:divBdr>
                      <w:divsChild>
                        <w:div w:id="596644731">
                          <w:marLeft w:val="0"/>
                          <w:marRight w:val="0"/>
                          <w:marTop w:val="30"/>
                          <w:marBottom w:val="30"/>
                          <w:divBdr>
                            <w:top w:val="none" w:sz="0" w:space="0" w:color="auto"/>
                            <w:left w:val="none" w:sz="0" w:space="0" w:color="auto"/>
                            <w:bottom w:val="none" w:sz="0" w:space="0" w:color="auto"/>
                            <w:right w:val="none" w:sz="0" w:space="0" w:color="auto"/>
                          </w:divBdr>
                        </w:div>
                        <w:div w:id="1819615274">
                          <w:marLeft w:val="0"/>
                          <w:marRight w:val="0"/>
                          <w:marTop w:val="30"/>
                          <w:marBottom w:val="30"/>
                          <w:divBdr>
                            <w:top w:val="none" w:sz="0" w:space="0" w:color="auto"/>
                            <w:left w:val="none" w:sz="0" w:space="0" w:color="auto"/>
                            <w:bottom w:val="none" w:sz="0" w:space="0" w:color="auto"/>
                            <w:right w:val="none" w:sz="0" w:space="0" w:color="auto"/>
                          </w:divBdr>
                        </w:div>
                        <w:div w:id="54937822">
                          <w:marLeft w:val="0"/>
                          <w:marRight w:val="0"/>
                          <w:marTop w:val="30"/>
                          <w:marBottom w:val="30"/>
                          <w:divBdr>
                            <w:top w:val="none" w:sz="0" w:space="0" w:color="auto"/>
                            <w:left w:val="none" w:sz="0" w:space="0" w:color="auto"/>
                            <w:bottom w:val="none" w:sz="0" w:space="0" w:color="auto"/>
                            <w:right w:val="none" w:sz="0" w:space="0" w:color="auto"/>
                          </w:divBdr>
                        </w:div>
                        <w:div w:id="49534555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31936355">
                  <w:marLeft w:val="0"/>
                  <w:marRight w:val="0"/>
                  <w:marTop w:val="0"/>
                  <w:marBottom w:val="0"/>
                  <w:divBdr>
                    <w:top w:val="none" w:sz="0" w:space="0" w:color="auto"/>
                    <w:left w:val="none" w:sz="0" w:space="0" w:color="auto"/>
                    <w:bottom w:val="none" w:sz="0" w:space="0" w:color="auto"/>
                    <w:right w:val="none" w:sz="0" w:space="0" w:color="auto"/>
                  </w:divBdr>
                  <w:divsChild>
                    <w:div w:id="1690715728">
                      <w:marLeft w:val="0"/>
                      <w:marRight w:val="0"/>
                      <w:marTop w:val="0"/>
                      <w:marBottom w:val="0"/>
                      <w:divBdr>
                        <w:top w:val="none" w:sz="0" w:space="0" w:color="auto"/>
                        <w:left w:val="none" w:sz="0" w:space="0" w:color="auto"/>
                        <w:bottom w:val="none" w:sz="0" w:space="0" w:color="auto"/>
                        <w:right w:val="none" w:sz="0" w:space="0" w:color="auto"/>
                      </w:divBdr>
                      <w:divsChild>
                        <w:div w:id="62693751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295678555">
              <w:marLeft w:val="0"/>
              <w:marRight w:val="0"/>
              <w:marTop w:val="75"/>
              <w:marBottom w:val="75"/>
              <w:divBdr>
                <w:top w:val="none" w:sz="0" w:space="0" w:color="auto"/>
                <w:left w:val="none" w:sz="0" w:space="0" w:color="auto"/>
                <w:bottom w:val="none" w:sz="0" w:space="0" w:color="auto"/>
                <w:right w:val="none" w:sz="0" w:space="0" w:color="auto"/>
              </w:divBdr>
              <w:divsChild>
                <w:div w:id="1899975462">
                  <w:marLeft w:val="0"/>
                  <w:marRight w:val="0"/>
                  <w:marTop w:val="150"/>
                  <w:marBottom w:val="150"/>
                  <w:divBdr>
                    <w:top w:val="none" w:sz="0" w:space="0" w:color="auto"/>
                    <w:left w:val="none" w:sz="0" w:space="0" w:color="auto"/>
                    <w:bottom w:val="none" w:sz="0" w:space="0" w:color="auto"/>
                    <w:right w:val="none" w:sz="0" w:space="0" w:color="auto"/>
                  </w:divBdr>
                </w:div>
                <w:div w:id="1190068746">
                  <w:marLeft w:val="150"/>
                  <w:marRight w:val="0"/>
                  <w:marTop w:val="0"/>
                  <w:marBottom w:val="150"/>
                  <w:divBdr>
                    <w:top w:val="none" w:sz="0" w:space="0" w:color="auto"/>
                    <w:left w:val="none" w:sz="0" w:space="0" w:color="auto"/>
                    <w:bottom w:val="none" w:sz="0" w:space="0" w:color="auto"/>
                    <w:right w:val="none" w:sz="0" w:space="0" w:color="auto"/>
                  </w:divBdr>
                  <w:divsChild>
                    <w:div w:id="1224482253">
                      <w:marLeft w:val="-225"/>
                      <w:marRight w:val="-225"/>
                      <w:marTop w:val="0"/>
                      <w:marBottom w:val="0"/>
                      <w:divBdr>
                        <w:top w:val="none" w:sz="0" w:space="0" w:color="auto"/>
                        <w:left w:val="none" w:sz="0" w:space="0" w:color="auto"/>
                        <w:bottom w:val="none" w:sz="0" w:space="0" w:color="auto"/>
                        <w:right w:val="none" w:sz="0" w:space="0" w:color="auto"/>
                      </w:divBdr>
                      <w:divsChild>
                        <w:div w:id="1824658855">
                          <w:marLeft w:val="0"/>
                          <w:marRight w:val="0"/>
                          <w:marTop w:val="30"/>
                          <w:marBottom w:val="30"/>
                          <w:divBdr>
                            <w:top w:val="none" w:sz="0" w:space="0" w:color="auto"/>
                            <w:left w:val="none" w:sz="0" w:space="0" w:color="auto"/>
                            <w:bottom w:val="none" w:sz="0" w:space="0" w:color="auto"/>
                            <w:right w:val="none" w:sz="0" w:space="0" w:color="auto"/>
                          </w:divBdr>
                        </w:div>
                        <w:div w:id="643856595">
                          <w:marLeft w:val="0"/>
                          <w:marRight w:val="0"/>
                          <w:marTop w:val="30"/>
                          <w:marBottom w:val="30"/>
                          <w:divBdr>
                            <w:top w:val="none" w:sz="0" w:space="0" w:color="auto"/>
                            <w:left w:val="none" w:sz="0" w:space="0" w:color="auto"/>
                            <w:bottom w:val="none" w:sz="0" w:space="0" w:color="auto"/>
                            <w:right w:val="none" w:sz="0" w:space="0" w:color="auto"/>
                          </w:divBdr>
                        </w:div>
                        <w:div w:id="1637679829">
                          <w:marLeft w:val="0"/>
                          <w:marRight w:val="0"/>
                          <w:marTop w:val="30"/>
                          <w:marBottom w:val="30"/>
                          <w:divBdr>
                            <w:top w:val="none" w:sz="0" w:space="0" w:color="auto"/>
                            <w:left w:val="none" w:sz="0" w:space="0" w:color="auto"/>
                            <w:bottom w:val="none" w:sz="0" w:space="0" w:color="auto"/>
                            <w:right w:val="none" w:sz="0" w:space="0" w:color="auto"/>
                          </w:divBdr>
                        </w:div>
                        <w:div w:id="93678831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937715409">
                  <w:marLeft w:val="0"/>
                  <w:marRight w:val="0"/>
                  <w:marTop w:val="0"/>
                  <w:marBottom w:val="0"/>
                  <w:divBdr>
                    <w:top w:val="none" w:sz="0" w:space="0" w:color="auto"/>
                    <w:left w:val="none" w:sz="0" w:space="0" w:color="auto"/>
                    <w:bottom w:val="none" w:sz="0" w:space="0" w:color="auto"/>
                    <w:right w:val="none" w:sz="0" w:space="0" w:color="auto"/>
                  </w:divBdr>
                  <w:divsChild>
                    <w:div w:id="379323172">
                      <w:marLeft w:val="0"/>
                      <w:marRight w:val="0"/>
                      <w:marTop w:val="0"/>
                      <w:marBottom w:val="0"/>
                      <w:divBdr>
                        <w:top w:val="none" w:sz="0" w:space="0" w:color="auto"/>
                        <w:left w:val="none" w:sz="0" w:space="0" w:color="auto"/>
                        <w:bottom w:val="none" w:sz="0" w:space="0" w:color="auto"/>
                        <w:right w:val="none" w:sz="0" w:space="0" w:color="auto"/>
                      </w:divBdr>
                      <w:divsChild>
                        <w:div w:id="102304708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938291162">
              <w:marLeft w:val="0"/>
              <w:marRight w:val="0"/>
              <w:marTop w:val="75"/>
              <w:marBottom w:val="75"/>
              <w:divBdr>
                <w:top w:val="none" w:sz="0" w:space="0" w:color="auto"/>
                <w:left w:val="none" w:sz="0" w:space="0" w:color="auto"/>
                <w:bottom w:val="none" w:sz="0" w:space="0" w:color="auto"/>
                <w:right w:val="none" w:sz="0" w:space="0" w:color="auto"/>
              </w:divBdr>
              <w:divsChild>
                <w:div w:id="1462725220">
                  <w:marLeft w:val="0"/>
                  <w:marRight w:val="0"/>
                  <w:marTop w:val="150"/>
                  <w:marBottom w:val="150"/>
                  <w:divBdr>
                    <w:top w:val="none" w:sz="0" w:space="0" w:color="auto"/>
                    <w:left w:val="none" w:sz="0" w:space="0" w:color="auto"/>
                    <w:bottom w:val="none" w:sz="0" w:space="0" w:color="auto"/>
                    <w:right w:val="none" w:sz="0" w:space="0" w:color="auto"/>
                  </w:divBdr>
                </w:div>
                <w:div w:id="870262088">
                  <w:marLeft w:val="150"/>
                  <w:marRight w:val="0"/>
                  <w:marTop w:val="0"/>
                  <w:marBottom w:val="150"/>
                  <w:divBdr>
                    <w:top w:val="none" w:sz="0" w:space="0" w:color="auto"/>
                    <w:left w:val="none" w:sz="0" w:space="0" w:color="auto"/>
                    <w:bottom w:val="none" w:sz="0" w:space="0" w:color="auto"/>
                    <w:right w:val="none" w:sz="0" w:space="0" w:color="auto"/>
                  </w:divBdr>
                  <w:divsChild>
                    <w:div w:id="1708217828">
                      <w:marLeft w:val="-225"/>
                      <w:marRight w:val="-225"/>
                      <w:marTop w:val="0"/>
                      <w:marBottom w:val="0"/>
                      <w:divBdr>
                        <w:top w:val="none" w:sz="0" w:space="0" w:color="auto"/>
                        <w:left w:val="none" w:sz="0" w:space="0" w:color="auto"/>
                        <w:bottom w:val="none" w:sz="0" w:space="0" w:color="auto"/>
                        <w:right w:val="none" w:sz="0" w:space="0" w:color="auto"/>
                      </w:divBdr>
                      <w:divsChild>
                        <w:div w:id="812059211">
                          <w:marLeft w:val="0"/>
                          <w:marRight w:val="0"/>
                          <w:marTop w:val="30"/>
                          <w:marBottom w:val="30"/>
                          <w:divBdr>
                            <w:top w:val="none" w:sz="0" w:space="0" w:color="auto"/>
                            <w:left w:val="none" w:sz="0" w:space="0" w:color="auto"/>
                            <w:bottom w:val="none" w:sz="0" w:space="0" w:color="auto"/>
                            <w:right w:val="none" w:sz="0" w:space="0" w:color="auto"/>
                          </w:divBdr>
                        </w:div>
                        <w:div w:id="1897005505">
                          <w:marLeft w:val="0"/>
                          <w:marRight w:val="0"/>
                          <w:marTop w:val="30"/>
                          <w:marBottom w:val="30"/>
                          <w:divBdr>
                            <w:top w:val="none" w:sz="0" w:space="0" w:color="auto"/>
                            <w:left w:val="none" w:sz="0" w:space="0" w:color="auto"/>
                            <w:bottom w:val="none" w:sz="0" w:space="0" w:color="auto"/>
                            <w:right w:val="none" w:sz="0" w:space="0" w:color="auto"/>
                          </w:divBdr>
                        </w:div>
                        <w:div w:id="1215041611">
                          <w:marLeft w:val="0"/>
                          <w:marRight w:val="0"/>
                          <w:marTop w:val="30"/>
                          <w:marBottom w:val="30"/>
                          <w:divBdr>
                            <w:top w:val="none" w:sz="0" w:space="0" w:color="auto"/>
                            <w:left w:val="none" w:sz="0" w:space="0" w:color="auto"/>
                            <w:bottom w:val="none" w:sz="0" w:space="0" w:color="auto"/>
                            <w:right w:val="none" w:sz="0" w:space="0" w:color="auto"/>
                          </w:divBdr>
                        </w:div>
                        <w:div w:id="37461880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802765584">
                  <w:marLeft w:val="0"/>
                  <w:marRight w:val="0"/>
                  <w:marTop w:val="0"/>
                  <w:marBottom w:val="0"/>
                  <w:divBdr>
                    <w:top w:val="none" w:sz="0" w:space="0" w:color="auto"/>
                    <w:left w:val="none" w:sz="0" w:space="0" w:color="auto"/>
                    <w:bottom w:val="none" w:sz="0" w:space="0" w:color="auto"/>
                    <w:right w:val="none" w:sz="0" w:space="0" w:color="auto"/>
                  </w:divBdr>
                  <w:divsChild>
                    <w:div w:id="1794399842">
                      <w:marLeft w:val="0"/>
                      <w:marRight w:val="0"/>
                      <w:marTop w:val="0"/>
                      <w:marBottom w:val="0"/>
                      <w:divBdr>
                        <w:top w:val="none" w:sz="0" w:space="0" w:color="auto"/>
                        <w:left w:val="none" w:sz="0" w:space="0" w:color="auto"/>
                        <w:bottom w:val="none" w:sz="0" w:space="0" w:color="auto"/>
                        <w:right w:val="none" w:sz="0" w:space="0" w:color="auto"/>
                      </w:divBdr>
                      <w:divsChild>
                        <w:div w:id="143847681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308360771">
              <w:marLeft w:val="0"/>
              <w:marRight w:val="0"/>
              <w:marTop w:val="75"/>
              <w:marBottom w:val="75"/>
              <w:divBdr>
                <w:top w:val="none" w:sz="0" w:space="0" w:color="auto"/>
                <w:left w:val="none" w:sz="0" w:space="0" w:color="auto"/>
                <w:bottom w:val="none" w:sz="0" w:space="0" w:color="auto"/>
                <w:right w:val="none" w:sz="0" w:space="0" w:color="auto"/>
              </w:divBdr>
              <w:divsChild>
                <w:div w:id="1655138601">
                  <w:marLeft w:val="0"/>
                  <w:marRight w:val="0"/>
                  <w:marTop w:val="150"/>
                  <w:marBottom w:val="150"/>
                  <w:divBdr>
                    <w:top w:val="none" w:sz="0" w:space="0" w:color="auto"/>
                    <w:left w:val="none" w:sz="0" w:space="0" w:color="auto"/>
                    <w:bottom w:val="none" w:sz="0" w:space="0" w:color="auto"/>
                    <w:right w:val="none" w:sz="0" w:space="0" w:color="auto"/>
                  </w:divBdr>
                </w:div>
                <w:div w:id="1302425636">
                  <w:marLeft w:val="150"/>
                  <w:marRight w:val="0"/>
                  <w:marTop w:val="0"/>
                  <w:marBottom w:val="150"/>
                  <w:divBdr>
                    <w:top w:val="none" w:sz="0" w:space="0" w:color="auto"/>
                    <w:left w:val="none" w:sz="0" w:space="0" w:color="auto"/>
                    <w:bottom w:val="none" w:sz="0" w:space="0" w:color="auto"/>
                    <w:right w:val="none" w:sz="0" w:space="0" w:color="auto"/>
                  </w:divBdr>
                  <w:divsChild>
                    <w:div w:id="1569195514">
                      <w:marLeft w:val="-225"/>
                      <w:marRight w:val="-225"/>
                      <w:marTop w:val="0"/>
                      <w:marBottom w:val="0"/>
                      <w:divBdr>
                        <w:top w:val="none" w:sz="0" w:space="0" w:color="auto"/>
                        <w:left w:val="none" w:sz="0" w:space="0" w:color="auto"/>
                        <w:bottom w:val="none" w:sz="0" w:space="0" w:color="auto"/>
                        <w:right w:val="none" w:sz="0" w:space="0" w:color="auto"/>
                      </w:divBdr>
                      <w:divsChild>
                        <w:div w:id="1771852188">
                          <w:marLeft w:val="0"/>
                          <w:marRight w:val="0"/>
                          <w:marTop w:val="30"/>
                          <w:marBottom w:val="30"/>
                          <w:divBdr>
                            <w:top w:val="none" w:sz="0" w:space="0" w:color="auto"/>
                            <w:left w:val="none" w:sz="0" w:space="0" w:color="auto"/>
                            <w:bottom w:val="none" w:sz="0" w:space="0" w:color="auto"/>
                            <w:right w:val="none" w:sz="0" w:space="0" w:color="auto"/>
                          </w:divBdr>
                        </w:div>
                        <w:div w:id="1805124978">
                          <w:marLeft w:val="0"/>
                          <w:marRight w:val="0"/>
                          <w:marTop w:val="30"/>
                          <w:marBottom w:val="30"/>
                          <w:divBdr>
                            <w:top w:val="none" w:sz="0" w:space="0" w:color="auto"/>
                            <w:left w:val="none" w:sz="0" w:space="0" w:color="auto"/>
                            <w:bottom w:val="none" w:sz="0" w:space="0" w:color="auto"/>
                            <w:right w:val="none" w:sz="0" w:space="0" w:color="auto"/>
                          </w:divBdr>
                        </w:div>
                        <w:div w:id="1650131448">
                          <w:marLeft w:val="0"/>
                          <w:marRight w:val="0"/>
                          <w:marTop w:val="30"/>
                          <w:marBottom w:val="30"/>
                          <w:divBdr>
                            <w:top w:val="none" w:sz="0" w:space="0" w:color="auto"/>
                            <w:left w:val="none" w:sz="0" w:space="0" w:color="auto"/>
                            <w:bottom w:val="none" w:sz="0" w:space="0" w:color="auto"/>
                            <w:right w:val="none" w:sz="0" w:space="0" w:color="auto"/>
                          </w:divBdr>
                        </w:div>
                        <w:div w:id="28731719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692849078">
                  <w:marLeft w:val="0"/>
                  <w:marRight w:val="0"/>
                  <w:marTop w:val="0"/>
                  <w:marBottom w:val="0"/>
                  <w:divBdr>
                    <w:top w:val="none" w:sz="0" w:space="0" w:color="auto"/>
                    <w:left w:val="none" w:sz="0" w:space="0" w:color="auto"/>
                    <w:bottom w:val="none" w:sz="0" w:space="0" w:color="auto"/>
                    <w:right w:val="none" w:sz="0" w:space="0" w:color="auto"/>
                  </w:divBdr>
                  <w:divsChild>
                    <w:div w:id="31657629">
                      <w:marLeft w:val="0"/>
                      <w:marRight w:val="0"/>
                      <w:marTop w:val="0"/>
                      <w:marBottom w:val="0"/>
                      <w:divBdr>
                        <w:top w:val="none" w:sz="0" w:space="0" w:color="auto"/>
                        <w:left w:val="none" w:sz="0" w:space="0" w:color="auto"/>
                        <w:bottom w:val="none" w:sz="0" w:space="0" w:color="auto"/>
                        <w:right w:val="none" w:sz="0" w:space="0" w:color="auto"/>
                      </w:divBdr>
                      <w:divsChild>
                        <w:div w:id="130222738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717000685">
              <w:marLeft w:val="0"/>
              <w:marRight w:val="0"/>
              <w:marTop w:val="75"/>
              <w:marBottom w:val="75"/>
              <w:divBdr>
                <w:top w:val="none" w:sz="0" w:space="0" w:color="auto"/>
                <w:left w:val="none" w:sz="0" w:space="0" w:color="auto"/>
                <w:bottom w:val="none" w:sz="0" w:space="0" w:color="auto"/>
                <w:right w:val="none" w:sz="0" w:space="0" w:color="auto"/>
              </w:divBdr>
              <w:divsChild>
                <w:div w:id="1063917224">
                  <w:marLeft w:val="0"/>
                  <w:marRight w:val="0"/>
                  <w:marTop w:val="150"/>
                  <w:marBottom w:val="150"/>
                  <w:divBdr>
                    <w:top w:val="none" w:sz="0" w:space="0" w:color="auto"/>
                    <w:left w:val="none" w:sz="0" w:space="0" w:color="auto"/>
                    <w:bottom w:val="none" w:sz="0" w:space="0" w:color="auto"/>
                    <w:right w:val="none" w:sz="0" w:space="0" w:color="auto"/>
                  </w:divBdr>
                </w:div>
                <w:div w:id="363992288">
                  <w:marLeft w:val="150"/>
                  <w:marRight w:val="0"/>
                  <w:marTop w:val="0"/>
                  <w:marBottom w:val="150"/>
                  <w:divBdr>
                    <w:top w:val="none" w:sz="0" w:space="0" w:color="auto"/>
                    <w:left w:val="none" w:sz="0" w:space="0" w:color="auto"/>
                    <w:bottom w:val="none" w:sz="0" w:space="0" w:color="auto"/>
                    <w:right w:val="none" w:sz="0" w:space="0" w:color="auto"/>
                  </w:divBdr>
                  <w:divsChild>
                    <w:div w:id="1071587514">
                      <w:marLeft w:val="-225"/>
                      <w:marRight w:val="-225"/>
                      <w:marTop w:val="0"/>
                      <w:marBottom w:val="0"/>
                      <w:divBdr>
                        <w:top w:val="none" w:sz="0" w:space="0" w:color="auto"/>
                        <w:left w:val="none" w:sz="0" w:space="0" w:color="auto"/>
                        <w:bottom w:val="none" w:sz="0" w:space="0" w:color="auto"/>
                        <w:right w:val="none" w:sz="0" w:space="0" w:color="auto"/>
                      </w:divBdr>
                      <w:divsChild>
                        <w:div w:id="1009868893">
                          <w:marLeft w:val="0"/>
                          <w:marRight w:val="0"/>
                          <w:marTop w:val="30"/>
                          <w:marBottom w:val="30"/>
                          <w:divBdr>
                            <w:top w:val="none" w:sz="0" w:space="0" w:color="auto"/>
                            <w:left w:val="none" w:sz="0" w:space="0" w:color="auto"/>
                            <w:bottom w:val="none" w:sz="0" w:space="0" w:color="auto"/>
                            <w:right w:val="none" w:sz="0" w:space="0" w:color="auto"/>
                          </w:divBdr>
                        </w:div>
                        <w:div w:id="15155180">
                          <w:marLeft w:val="0"/>
                          <w:marRight w:val="0"/>
                          <w:marTop w:val="30"/>
                          <w:marBottom w:val="30"/>
                          <w:divBdr>
                            <w:top w:val="none" w:sz="0" w:space="0" w:color="auto"/>
                            <w:left w:val="none" w:sz="0" w:space="0" w:color="auto"/>
                            <w:bottom w:val="none" w:sz="0" w:space="0" w:color="auto"/>
                            <w:right w:val="none" w:sz="0" w:space="0" w:color="auto"/>
                          </w:divBdr>
                        </w:div>
                        <w:div w:id="1637956063">
                          <w:marLeft w:val="0"/>
                          <w:marRight w:val="0"/>
                          <w:marTop w:val="30"/>
                          <w:marBottom w:val="30"/>
                          <w:divBdr>
                            <w:top w:val="none" w:sz="0" w:space="0" w:color="auto"/>
                            <w:left w:val="none" w:sz="0" w:space="0" w:color="auto"/>
                            <w:bottom w:val="none" w:sz="0" w:space="0" w:color="auto"/>
                            <w:right w:val="none" w:sz="0" w:space="0" w:color="auto"/>
                          </w:divBdr>
                        </w:div>
                        <w:div w:id="123496976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035836504">
                  <w:marLeft w:val="0"/>
                  <w:marRight w:val="0"/>
                  <w:marTop w:val="0"/>
                  <w:marBottom w:val="0"/>
                  <w:divBdr>
                    <w:top w:val="none" w:sz="0" w:space="0" w:color="auto"/>
                    <w:left w:val="none" w:sz="0" w:space="0" w:color="auto"/>
                    <w:bottom w:val="none" w:sz="0" w:space="0" w:color="auto"/>
                    <w:right w:val="none" w:sz="0" w:space="0" w:color="auto"/>
                  </w:divBdr>
                  <w:divsChild>
                    <w:div w:id="1449738257">
                      <w:marLeft w:val="0"/>
                      <w:marRight w:val="0"/>
                      <w:marTop w:val="0"/>
                      <w:marBottom w:val="0"/>
                      <w:divBdr>
                        <w:top w:val="none" w:sz="0" w:space="0" w:color="auto"/>
                        <w:left w:val="none" w:sz="0" w:space="0" w:color="auto"/>
                        <w:bottom w:val="none" w:sz="0" w:space="0" w:color="auto"/>
                        <w:right w:val="none" w:sz="0" w:space="0" w:color="auto"/>
                      </w:divBdr>
                      <w:divsChild>
                        <w:div w:id="155223345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728142357">
              <w:marLeft w:val="0"/>
              <w:marRight w:val="0"/>
              <w:marTop w:val="75"/>
              <w:marBottom w:val="75"/>
              <w:divBdr>
                <w:top w:val="none" w:sz="0" w:space="0" w:color="auto"/>
                <w:left w:val="none" w:sz="0" w:space="0" w:color="auto"/>
                <w:bottom w:val="none" w:sz="0" w:space="0" w:color="auto"/>
                <w:right w:val="none" w:sz="0" w:space="0" w:color="auto"/>
              </w:divBdr>
              <w:divsChild>
                <w:div w:id="92090901">
                  <w:marLeft w:val="0"/>
                  <w:marRight w:val="0"/>
                  <w:marTop w:val="150"/>
                  <w:marBottom w:val="150"/>
                  <w:divBdr>
                    <w:top w:val="none" w:sz="0" w:space="0" w:color="auto"/>
                    <w:left w:val="none" w:sz="0" w:space="0" w:color="auto"/>
                    <w:bottom w:val="none" w:sz="0" w:space="0" w:color="auto"/>
                    <w:right w:val="none" w:sz="0" w:space="0" w:color="auto"/>
                  </w:divBdr>
                </w:div>
                <w:div w:id="253363393">
                  <w:marLeft w:val="150"/>
                  <w:marRight w:val="0"/>
                  <w:marTop w:val="0"/>
                  <w:marBottom w:val="150"/>
                  <w:divBdr>
                    <w:top w:val="none" w:sz="0" w:space="0" w:color="auto"/>
                    <w:left w:val="none" w:sz="0" w:space="0" w:color="auto"/>
                    <w:bottom w:val="none" w:sz="0" w:space="0" w:color="auto"/>
                    <w:right w:val="none" w:sz="0" w:space="0" w:color="auto"/>
                  </w:divBdr>
                  <w:divsChild>
                    <w:div w:id="1900824942">
                      <w:marLeft w:val="-225"/>
                      <w:marRight w:val="-225"/>
                      <w:marTop w:val="0"/>
                      <w:marBottom w:val="0"/>
                      <w:divBdr>
                        <w:top w:val="none" w:sz="0" w:space="0" w:color="auto"/>
                        <w:left w:val="none" w:sz="0" w:space="0" w:color="auto"/>
                        <w:bottom w:val="none" w:sz="0" w:space="0" w:color="auto"/>
                        <w:right w:val="none" w:sz="0" w:space="0" w:color="auto"/>
                      </w:divBdr>
                      <w:divsChild>
                        <w:div w:id="1430543245">
                          <w:marLeft w:val="0"/>
                          <w:marRight w:val="0"/>
                          <w:marTop w:val="30"/>
                          <w:marBottom w:val="30"/>
                          <w:divBdr>
                            <w:top w:val="none" w:sz="0" w:space="0" w:color="auto"/>
                            <w:left w:val="none" w:sz="0" w:space="0" w:color="auto"/>
                            <w:bottom w:val="none" w:sz="0" w:space="0" w:color="auto"/>
                            <w:right w:val="none" w:sz="0" w:space="0" w:color="auto"/>
                          </w:divBdr>
                        </w:div>
                        <w:div w:id="1368218222">
                          <w:marLeft w:val="0"/>
                          <w:marRight w:val="0"/>
                          <w:marTop w:val="30"/>
                          <w:marBottom w:val="30"/>
                          <w:divBdr>
                            <w:top w:val="none" w:sz="0" w:space="0" w:color="auto"/>
                            <w:left w:val="none" w:sz="0" w:space="0" w:color="auto"/>
                            <w:bottom w:val="none" w:sz="0" w:space="0" w:color="auto"/>
                            <w:right w:val="none" w:sz="0" w:space="0" w:color="auto"/>
                          </w:divBdr>
                        </w:div>
                        <w:div w:id="1370840661">
                          <w:marLeft w:val="0"/>
                          <w:marRight w:val="0"/>
                          <w:marTop w:val="30"/>
                          <w:marBottom w:val="30"/>
                          <w:divBdr>
                            <w:top w:val="none" w:sz="0" w:space="0" w:color="auto"/>
                            <w:left w:val="none" w:sz="0" w:space="0" w:color="auto"/>
                            <w:bottom w:val="none" w:sz="0" w:space="0" w:color="auto"/>
                            <w:right w:val="none" w:sz="0" w:space="0" w:color="auto"/>
                          </w:divBdr>
                        </w:div>
                        <w:div w:id="18664691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83726808">
                  <w:marLeft w:val="0"/>
                  <w:marRight w:val="0"/>
                  <w:marTop w:val="0"/>
                  <w:marBottom w:val="0"/>
                  <w:divBdr>
                    <w:top w:val="none" w:sz="0" w:space="0" w:color="auto"/>
                    <w:left w:val="none" w:sz="0" w:space="0" w:color="auto"/>
                    <w:bottom w:val="none" w:sz="0" w:space="0" w:color="auto"/>
                    <w:right w:val="none" w:sz="0" w:space="0" w:color="auto"/>
                  </w:divBdr>
                  <w:divsChild>
                    <w:div w:id="1627932248">
                      <w:marLeft w:val="0"/>
                      <w:marRight w:val="0"/>
                      <w:marTop w:val="0"/>
                      <w:marBottom w:val="0"/>
                      <w:divBdr>
                        <w:top w:val="none" w:sz="0" w:space="0" w:color="auto"/>
                        <w:left w:val="none" w:sz="0" w:space="0" w:color="auto"/>
                        <w:bottom w:val="none" w:sz="0" w:space="0" w:color="auto"/>
                        <w:right w:val="none" w:sz="0" w:space="0" w:color="auto"/>
                      </w:divBdr>
                      <w:divsChild>
                        <w:div w:id="17451759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561602768">
              <w:marLeft w:val="0"/>
              <w:marRight w:val="0"/>
              <w:marTop w:val="75"/>
              <w:marBottom w:val="75"/>
              <w:divBdr>
                <w:top w:val="none" w:sz="0" w:space="0" w:color="auto"/>
                <w:left w:val="none" w:sz="0" w:space="0" w:color="auto"/>
                <w:bottom w:val="none" w:sz="0" w:space="0" w:color="auto"/>
                <w:right w:val="none" w:sz="0" w:space="0" w:color="auto"/>
              </w:divBdr>
              <w:divsChild>
                <w:div w:id="1154491415">
                  <w:marLeft w:val="0"/>
                  <w:marRight w:val="0"/>
                  <w:marTop w:val="150"/>
                  <w:marBottom w:val="150"/>
                  <w:divBdr>
                    <w:top w:val="none" w:sz="0" w:space="0" w:color="auto"/>
                    <w:left w:val="none" w:sz="0" w:space="0" w:color="auto"/>
                    <w:bottom w:val="none" w:sz="0" w:space="0" w:color="auto"/>
                    <w:right w:val="none" w:sz="0" w:space="0" w:color="auto"/>
                  </w:divBdr>
                </w:div>
                <w:div w:id="1904828448">
                  <w:marLeft w:val="150"/>
                  <w:marRight w:val="0"/>
                  <w:marTop w:val="0"/>
                  <w:marBottom w:val="150"/>
                  <w:divBdr>
                    <w:top w:val="none" w:sz="0" w:space="0" w:color="auto"/>
                    <w:left w:val="none" w:sz="0" w:space="0" w:color="auto"/>
                    <w:bottom w:val="none" w:sz="0" w:space="0" w:color="auto"/>
                    <w:right w:val="none" w:sz="0" w:space="0" w:color="auto"/>
                  </w:divBdr>
                  <w:divsChild>
                    <w:div w:id="828060622">
                      <w:marLeft w:val="-225"/>
                      <w:marRight w:val="-225"/>
                      <w:marTop w:val="0"/>
                      <w:marBottom w:val="0"/>
                      <w:divBdr>
                        <w:top w:val="none" w:sz="0" w:space="0" w:color="auto"/>
                        <w:left w:val="none" w:sz="0" w:space="0" w:color="auto"/>
                        <w:bottom w:val="none" w:sz="0" w:space="0" w:color="auto"/>
                        <w:right w:val="none" w:sz="0" w:space="0" w:color="auto"/>
                      </w:divBdr>
                      <w:divsChild>
                        <w:div w:id="269433305">
                          <w:marLeft w:val="0"/>
                          <w:marRight w:val="0"/>
                          <w:marTop w:val="30"/>
                          <w:marBottom w:val="30"/>
                          <w:divBdr>
                            <w:top w:val="none" w:sz="0" w:space="0" w:color="auto"/>
                            <w:left w:val="none" w:sz="0" w:space="0" w:color="auto"/>
                            <w:bottom w:val="none" w:sz="0" w:space="0" w:color="auto"/>
                            <w:right w:val="none" w:sz="0" w:space="0" w:color="auto"/>
                          </w:divBdr>
                        </w:div>
                        <w:div w:id="1306661739">
                          <w:marLeft w:val="0"/>
                          <w:marRight w:val="0"/>
                          <w:marTop w:val="30"/>
                          <w:marBottom w:val="30"/>
                          <w:divBdr>
                            <w:top w:val="none" w:sz="0" w:space="0" w:color="auto"/>
                            <w:left w:val="none" w:sz="0" w:space="0" w:color="auto"/>
                            <w:bottom w:val="none" w:sz="0" w:space="0" w:color="auto"/>
                            <w:right w:val="none" w:sz="0" w:space="0" w:color="auto"/>
                          </w:divBdr>
                        </w:div>
                        <w:div w:id="2073119689">
                          <w:marLeft w:val="0"/>
                          <w:marRight w:val="0"/>
                          <w:marTop w:val="30"/>
                          <w:marBottom w:val="30"/>
                          <w:divBdr>
                            <w:top w:val="none" w:sz="0" w:space="0" w:color="auto"/>
                            <w:left w:val="none" w:sz="0" w:space="0" w:color="auto"/>
                            <w:bottom w:val="none" w:sz="0" w:space="0" w:color="auto"/>
                            <w:right w:val="none" w:sz="0" w:space="0" w:color="auto"/>
                          </w:divBdr>
                        </w:div>
                        <w:div w:id="23987639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123720268">
                  <w:marLeft w:val="0"/>
                  <w:marRight w:val="0"/>
                  <w:marTop w:val="0"/>
                  <w:marBottom w:val="0"/>
                  <w:divBdr>
                    <w:top w:val="none" w:sz="0" w:space="0" w:color="auto"/>
                    <w:left w:val="none" w:sz="0" w:space="0" w:color="auto"/>
                    <w:bottom w:val="none" w:sz="0" w:space="0" w:color="auto"/>
                    <w:right w:val="none" w:sz="0" w:space="0" w:color="auto"/>
                  </w:divBdr>
                  <w:divsChild>
                    <w:div w:id="987787088">
                      <w:marLeft w:val="0"/>
                      <w:marRight w:val="0"/>
                      <w:marTop w:val="0"/>
                      <w:marBottom w:val="0"/>
                      <w:divBdr>
                        <w:top w:val="none" w:sz="0" w:space="0" w:color="auto"/>
                        <w:left w:val="none" w:sz="0" w:space="0" w:color="auto"/>
                        <w:bottom w:val="none" w:sz="0" w:space="0" w:color="auto"/>
                        <w:right w:val="none" w:sz="0" w:space="0" w:color="auto"/>
                      </w:divBdr>
                      <w:divsChild>
                        <w:div w:id="125084656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882325655">
              <w:marLeft w:val="0"/>
              <w:marRight w:val="0"/>
              <w:marTop w:val="75"/>
              <w:marBottom w:val="75"/>
              <w:divBdr>
                <w:top w:val="none" w:sz="0" w:space="0" w:color="auto"/>
                <w:left w:val="none" w:sz="0" w:space="0" w:color="auto"/>
                <w:bottom w:val="none" w:sz="0" w:space="0" w:color="auto"/>
                <w:right w:val="none" w:sz="0" w:space="0" w:color="auto"/>
              </w:divBdr>
              <w:divsChild>
                <w:div w:id="817653530">
                  <w:marLeft w:val="0"/>
                  <w:marRight w:val="0"/>
                  <w:marTop w:val="150"/>
                  <w:marBottom w:val="150"/>
                  <w:divBdr>
                    <w:top w:val="none" w:sz="0" w:space="0" w:color="auto"/>
                    <w:left w:val="none" w:sz="0" w:space="0" w:color="auto"/>
                    <w:bottom w:val="none" w:sz="0" w:space="0" w:color="auto"/>
                    <w:right w:val="none" w:sz="0" w:space="0" w:color="auto"/>
                  </w:divBdr>
                </w:div>
                <w:div w:id="782574029">
                  <w:marLeft w:val="150"/>
                  <w:marRight w:val="0"/>
                  <w:marTop w:val="0"/>
                  <w:marBottom w:val="150"/>
                  <w:divBdr>
                    <w:top w:val="none" w:sz="0" w:space="0" w:color="auto"/>
                    <w:left w:val="none" w:sz="0" w:space="0" w:color="auto"/>
                    <w:bottom w:val="none" w:sz="0" w:space="0" w:color="auto"/>
                    <w:right w:val="none" w:sz="0" w:space="0" w:color="auto"/>
                  </w:divBdr>
                  <w:divsChild>
                    <w:div w:id="555555756">
                      <w:marLeft w:val="-225"/>
                      <w:marRight w:val="-225"/>
                      <w:marTop w:val="0"/>
                      <w:marBottom w:val="0"/>
                      <w:divBdr>
                        <w:top w:val="none" w:sz="0" w:space="0" w:color="auto"/>
                        <w:left w:val="none" w:sz="0" w:space="0" w:color="auto"/>
                        <w:bottom w:val="none" w:sz="0" w:space="0" w:color="auto"/>
                        <w:right w:val="none" w:sz="0" w:space="0" w:color="auto"/>
                      </w:divBdr>
                      <w:divsChild>
                        <w:div w:id="81099916">
                          <w:marLeft w:val="0"/>
                          <w:marRight w:val="0"/>
                          <w:marTop w:val="30"/>
                          <w:marBottom w:val="30"/>
                          <w:divBdr>
                            <w:top w:val="none" w:sz="0" w:space="0" w:color="auto"/>
                            <w:left w:val="none" w:sz="0" w:space="0" w:color="auto"/>
                            <w:bottom w:val="none" w:sz="0" w:space="0" w:color="auto"/>
                            <w:right w:val="none" w:sz="0" w:space="0" w:color="auto"/>
                          </w:divBdr>
                        </w:div>
                        <w:div w:id="1027095637">
                          <w:marLeft w:val="0"/>
                          <w:marRight w:val="0"/>
                          <w:marTop w:val="30"/>
                          <w:marBottom w:val="30"/>
                          <w:divBdr>
                            <w:top w:val="none" w:sz="0" w:space="0" w:color="auto"/>
                            <w:left w:val="none" w:sz="0" w:space="0" w:color="auto"/>
                            <w:bottom w:val="none" w:sz="0" w:space="0" w:color="auto"/>
                            <w:right w:val="none" w:sz="0" w:space="0" w:color="auto"/>
                          </w:divBdr>
                        </w:div>
                        <w:div w:id="623997019">
                          <w:marLeft w:val="0"/>
                          <w:marRight w:val="0"/>
                          <w:marTop w:val="30"/>
                          <w:marBottom w:val="30"/>
                          <w:divBdr>
                            <w:top w:val="none" w:sz="0" w:space="0" w:color="auto"/>
                            <w:left w:val="none" w:sz="0" w:space="0" w:color="auto"/>
                            <w:bottom w:val="none" w:sz="0" w:space="0" w:color="auto"/>
                            <w:right w:val="none" w:sz="0" w:space="0" w:color="auto"/>
                          </w:divBdr>
                        </w:div>
                        <w:div w:id="212318964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075280589">
                  <w:marLeft w:val="0"/>
                  <w:marRight w:val="0"/>
                  <w:marTop w:val="0"/>
                  <w:marBottom w:val="0"/>
                  <w:divBdr>
                    <w:top w:val="none" w:sz="0" w:space="0" w:color="auto"/>
                    <w:left w:val="none" w:sz="0" w:space="0" w:color="auto"/>
                    <w:bottom w:val="none" w:sz="0" w:space="0" w:color="auto"/>
                    <w:right w:val="none" w:sz="0" w:space="0" w:color="auto"/>
                  </w:divBdr>
                  <w:divsChild>
                    <w:div w:id="1784769478">
                      <w:marLeft w:val="0"/>
                      <w:marRight w:val="0"/>
                      <w:marTop w:val="0"/>
                      <w:marBottom w:val="0"/>
                      <w:divBdr>
                        <w:top w:val="none" w:sz="0" w:space="0" w:color="auto"/>
                        <w:left w:val="none" w:sz="0" w:space="0" w:color="auto"/>
                        <w:bottom w:val="none" w:sz="0" w:space="0" w:color="auto"/>
                        <w:right w:val="none" w:sz="0" w:space="0" w:color="auto"/>
                      </w:divBdr>
                      <w:divsChild>
                        <w:div w:id="116971625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115173075">
              <w:marLeft w:val="0"/>
              <w:marRight w:val="0"/>
              <w:marTop w:val="75"/>
              <w:marBottom w:val="75"/>
              <w:divBdr>
                <w:top w:val="none" w:sz="0" w:space="0" w:color="auto"/>
                <w:left w:val="none" w:sz="0" w:space="0" w:color="auto"/>
                <w:bottom w:val="none" w:sz="0" w:space="0" w:color="auto"/>
                <w:right w:val="none" w:sz="0" w:space="0" w:color="auto"/>
              </w:divBdr>
              <w:divsChild>
                <w:div w:id="2136413022">
                  <w:marLeft w:val="0"/>
                  <w:marRight w:val="0"/>
                  <w:marTop w:val="150"/>
                  <w:marBottom w:val="150"/>
                  <w:divBdr>
                    <w:top w:val="none" w:sz="0" w:space="0" w:color="auto"/>
                    <w:left w:val="none" w:sz="0" w:space="0" w:color="auto"/>
                    <w:bottom w:val="none" w:sz="0" w:space="0" w:color="auto"/>
                    <w:right w:val="none" w:sz="0" w:space="0" w:color="auto"/>
                  </w:divBdr>
                </w:div>
                <w:div w:id="638926803">
                  <w:marLeft w:val="150"/>
                  <w:marRight w:val="0"/>
                  <w:marTop w:val="0"/>
                  <w:marBottom w:val="150"/>
                  <w:divBdr>
                    <w:top w:val="none" w:sz="0" w:space="0" w:color="auto"/>
                    <w:left w:val="none" w:sz="0" w:space="0" w:color="auto"/>
                    <w:bottom w:val="none" w:sz="0" w:space="0" w:color="auto"/>
                    <w:right w:val="none" w:sz="0" w:space="0" w:color="auto"/>
                  </w:divBdr>
                  <w:divsChild>
                    <w:div w:id="1171606868">
                      <w:marLeft w:val="-225"/>
                      <w:marRight w:val="-225"/>
                      <w:marTop w:val="0"/>
                      <w:marBottom w:val="0"/>
                      <w:divBdr>
                        <w:top w:val="none" w:sz="0" w:space="0" w:color="auto"/>
                        <w:left w:val="none" w:sz="0" w:space="0" w:color="auto"/>
                        <w:bottom w:val="none" w:sz="0" w:space="0" w:color="auto"/>
                        <w:right w:val="none" w:sz="0" w:space="0" w:color="auto"/>
                      </w:divBdr>
                      <w:divsChild>
                        <w:div w:id="2036614713">
                          <w:marLeft w:val="0"/>
                          <w:marRight w:val="0"/>
                          <w:marTop w:val="30"/>
                          <w:marBottom w:val="30"/>
                          <w:divBdr>
                            <w:top w:val="none" w:sz="0" w:space="0" w:color="auto"/>
                            <w:left w:val="none" w:sz="0" w:space="0" w:color="auto"/>
                            <w:bottom w:val="none" w:sz="0" w:space="0" w:color="auto"/>
                            <w:right w:val="none" w:sz="0" w:space="0" w:color="auto"/>
                          </w:divBdr>
                        </w:div>
                        <w:div w:id="450826291">
                          <w:marLeft w:val="0"/>
                          <w:marRight w:val="0"/>
                          <w:marTop w:val="30"/>
                          <w:marBottom w:val="30"/>
                          <w:divBdr>
                            <w:top w:val="none" w:sz="0" w:space="0" w:color="auto"/>
                            <w:left w:val="none" w:sz="0" w:space="0" w:color="auto"/>
                            <w:bottom w:val="none" w:sz="0" w:space="0" w:color="auto"/>
                            <w:right w:val="none" w:sz="0" w:space="0" w:color="auto"/>
                          </w:divBdr>
                        </w:div>
                        <w:div w:id="2080245792">
                          <w:marLeft w:val="0"/>
                          <w:marRight w:val="0"/>
                          <w:marTop w:val="30"/>
                          <w:marBottom w:val="30"/>
                          <w:divBdr>
                            <w:top w:val="none" w:sz="0" w:space="0" w:color="auto"/>
                            <w:left w:val="none" w:sz="0" w:space="0" w:color="auto"/>
                            <w:bottom w:val="none" w:sz="0" w:space="0" w:color="auto"/>
                            <w:right w:val="none" w:sz="0" w:space="0" w:color="auto"/>
                          </w:divBdr>
                        </w:div>
                        <w:div w:id="96137705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378164409">
                  <w:marLeft w:val="0"/>
                  <w:marRight w:val="0"/>
                  <w:marTop w:val="0"/>
                  <w:marBottom w:val="0"/>
                  <w:divBdr>
                    <w:top w:val="none" w:sz="0" w:space="0" w:color="auto"/>
                    <w:left w:val="none" w:sz="0" w:space="0" w:color="auto"/>
                    <w:bottom w:val="none" w:sz="0" w:space="0" w:color="auto"/>
                    <w:right w:val="none" w:sz="0" w:space="0" w:color="auto"/>
                  </w:divBdr>
                  <w:divsChild>
                    <w:div w:id="1714428358">
                      <w:marLeft w:val="0"/>
                      <w:marRight w:val="0"/>
                      <w:marTop w:val="0"/>
                      <w:marBottom w:val="0"/>
                      <w:divBdr>
                        <w:top w:val="none" w:sz="0" w:space="0" w:color="auto"/>
                        <w:left w:val="none" w:sz="0" w:space="0" w:color="auto"/>
                        <w:bottom w:val="none" w:sz="0" w:space="0" w:color="auto"/>
                        <w:right w:val="none" w:sz="0" w:space="0" w:color="auto"/>
                      </w:divBdr>
                      <w:divsChild>
                        <w:div w:id="62273556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965236394">
              <w:marLeft w:val="0"/>
              <w:marRight w:val="0"/>
              <w:marTop w:val="75"/>
              <w:marBottom w:val="75"/>
              <w:divBdr>
                <w:top w:val="none" w:sz="0" w:space="0" w:color="auto"/>
                <w:left w:val="none" w:sz="0" w:space="0" w:color="auto"/>
                <w:bottom w:val="none" w:sz="0" w:space="0" w:color="auto"/>
                <w:right w:val="none" w:sz="0" w:space="0" w:color="auto"/>
              </w:divBdr>
              <w:divsChild>
                <w:div w:id="376584009">
                  <w:marLeft w:val="0"/>
                  <w:marRight w:val="0"/>
                  <w:marTop w:val="150"/>
                  <w:marBottom w:val="150"/>
                  <w:divBdr>
                    <w:top w:val="none" w:sz="0" w:space="0" w:color="auto"/>
                    <w:left w:val="none" w:sz="0" w:space="0" w:color="auto"/>
                    <w:bottom w:val="none" w:sz="0" w:space="0" w:color="auto"/>
                    <w:right w:val="none" w:sz="0" w:space="0" w:color="auto"/>
                  </w:divBdr>
                </w:div>
                <w:div w:id="1962955206">
                  <w:marLeft w:val="150"/>
                  <w:marRight w:val="0"/>
                  <w:marTop w:val="0"/>
                  <w:marBottom w:val="150"/>
                  <w:divBdr>
                    <w:top w:val="none" w:sz="0" w:space="0" w:color="auto"/>
                    <w:left w:val="none" w:sz="0" w:space="0" w:color="auto"/>
                    <w:bottom w:val="none" w:sz="0" w:space="0" w:color="auto"/>
                    <w:right w:val="none" w:sz="0" w:space="0" w:color="auto"/>
                  </w:divBdr>
                  <w:divsChild>
                    <w:div w:id="913247559">
                      <w:marLeft w:val="-225"/>
                      <w:marRight w:val="-225"/>
                      <w:marTop w:val="0"/>
                      <w:marBottom w:val="0"/>
                      <w:divBdr>
                        <w:top w:val="none" w:sz="0" w:space="0" w:color="auto"/>
                        <w:left w:val="none" w:sz="0" w:space="0" w:color="auto"/>
                        <w:bottom w:val="none" w:sz="0" w:space="0" w:color="auto"/>
                        <w:right w:val="none" w:sz="0" w:space="0" w:color="auto"/>
                      </w:divBdr>
                      <w:divsChild>
                        <w:div w:id="1934585774">
                          <w:marLeft w:val="0"/>
                          <w:marRight w:val="0"/>
                          <w:marTop w:val="30"/>
                          <w:marBottom w:val="30"/>
                          <w:divBdr>
                            <w:top w:val="none" w:sz="0" w:space="0" w:color="auto"/>
                            <w:left w:val="none" w:sz="0" w:space="0" w:color="auto"/>
                            <w:bottom w:val="none" w:sz="0" w:space="0" w:color="auto"/>
                            <w:right w:val="none" w:sz="0" w:space="0" w:color="auto"/>
                          </w:divBdr>
                        </w:div>
                        <w:div w:id="2103841719">
                          <w:marLeft w:val="0"/>
                          <w:marRight w:val="0"/>
                          <w:marTop w:val="30"/>
                          <w:marBottom w:val="30"/>
                          <w:divBdr>
                            <w:top w:val="none" w:sz="0" w:space="0" w:color="auto"/>
                            <w:left w:val="none" w:sz="0" w:space="0" w:color="auto"/>
                            <w:bottom w:val="none" w:sz="0" w:space="0" w:color="auto"/>
                            <w:right w:val="none" w:sz="0" w:space="0" w:color="auto"/>
                          </w:divBdr>
                        </w:div>
                        <w:div w:id="1819421296">
                          <w:marLeft w:val="0"/>
                          <w:marRight w:val="0"/>
                          <w:marTop w:val="30"/>
                          <w:marBottom w:val="30"/>
                          <w:divBdr>
                            <w:top w:val="none" w:sz="0" w:space="0" w:color="auto"/>
                            <w:left w:val="none" w:sz="0" w:space="0" w:color="auto"/>
                            <w:bottom w:val="none" w:sz="0" w:space="0" w:color="auto"/>
                            <w:right w:val="none" w:sz="0" w:space="0" w:color="auto"/>
                          </w:divBdr>
                        </w:div>
                        <w:div w:id="63710711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81451243">
                  <w:marLeft w:val="0"/>
                  <w:marRight w:val="0"/>
                  <w:marTop w:val="0"/>
                  <w:marBottom w:val="0"/>
                  <w:divBdr>
                    <w:top w:val="none" w:sz="0" w:space="0" w:color="auto"/>
                    <w:left w:val="none" w:sz="0" w:space="0" w:color="auto"/>
                    <w:bottom w:val="none" w:sz="0" w:space="0" w:color="auto"/>
                    <w:right w:val="none" w:sz="0" w:space="0" w:color="auto"/>
                  </w:divBdr>
                  <w:divsChild>
                    <w:div w:id="2046372459">
                      <w:marLeft w:val="0"/>
                      <w:marRight w:val="0"/>
                      <w:marTop w:val="0"/>
                      <w:marBottom w:val="0"/>
                      <w:divBdr>
                        <w:top w:val="none" w:sz="0" w:space="0" w:color="auto"/>
                        <w:left w:val="none" w:sz="0" w:space="0" w:color="auto"/>
                        <w:bottom w:val="none" w:sz="0" w:space="0" w:color="auto"/>
                        <w:right w:val="none" w:sz="0" w:space="0" w:color="auto"/>
                      </w:divBdr>
                      <w:divsChild>
                        <w:div w:id="125524077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943754892">
              <w:marLeft w:val="0"/>
              <w:marRight w:val="0"/>
              <w:marTop w:val="75"/>
              <w:marBottom w:val="75"/>
              <w:divBdr>
                <w:top w:val="none" w:sz="0" w:space="0" w:color="auto"/>
                <w:left w:val="none" w:sz="0" w:space="0" w:color="auto"/>
                <w:bottom w:val="none" w:sz="0" w:space="0" w:color="auto"/>
                <w:right w:val="none" w:sz="0" w:space="0" w:color="auto"/>
              </w:divBdr>
              <w:divsChild>
                <w:div w:id="1627201098">
                  <w:marLeft w:val="0"/>
                  <w:marRight w:val="0"/>
                  <w:marTop w:val="150"/>
                  <w:marBottom w:val="150"/>
                  <w:divBdr>
                    <w:top w:val="none" w:sz="0" w:space="0" w:color="auto"/>
                    <w:left w:val="none" w:sz="0" w:space="0" w:color="auto"/>
                    <w:bottom w:val="none" w:sz="0" w:space="0" w:color="auto"/>
                    <w:right w:val="none" w:sz="0" w:space="0" w:color="auto"/>
                  </w:divBdr>
                </w:div>
                <w:div w:id="814028235">
                  <w:marLeft w:val="150"/>
                  <w:marRight w:val="0"/>
                  <w:marTop w:val="0"/>
                  <w:marBottom w:val="150"/>
                  <w:divBdr>
                    <w:top w:val="none" w:sz="0" w:space="0" w:color="auto"/>
                    <w:left w:val="none" w:sz="0" w:space="0" w:color="auto"/>
                    <w:bottom w:val="none" w:sz="0" w:space="0" w:color="auto"/>
                    <w:right w:val="none" w:sz="0" w:space="0" w:color="auto"/>
                  </w:divBdr>
                  <w:divsChild>
                    <w:div w:id="841354515">
                      <w:marLeft w:val="-225"/>
                      <w:marRight w:val="-225"/>
                      <w:marTop w:val="0"/>
                      <w:marBottom w:val="0"/>
                      <w:divBdr>
                        <w:top w:val="none" w:sz="0" w:space="0" w:color="auto"/>
                        <w:left w:val="none" w:sz="0" w:space="0" w:color="auto"/>
                        <w:bottom w:val="none" w:sz="0" w:space="0" w:color="auto"/>
                        <w:right w:val="none" w:sz="0" w:space="0" w:color="auto"/>
                      </w:divBdr>
                      <w:divsChild>
                        <w:div w:id="28723437">
                          <w:marLeft w:val="0"/>
                          <w:marRight w:val="0"/>
                          <w:marTop w:val="30"/>
                          <w:marBottom w:val="30"/>
                          <w:divBdr>
                            <w:top w:val="none" w:sz="0" w:space="0" w:color="auto"/>
                            <w:left w:val="none" w:sz="0" w:space="0" w:color="auto"/>
                            <w:bottom w:val="none" w:sz="0" w:space="0" w:color="auto"/>
                            <w:right w:val="none" w:sz="0" w:space="0" w:color="auto"/>
                          </w:divBdr>
                        </w:div>
                        <w:div w:id="1075393434">
                          <w:marLeft w:val="0"/>
                          <w:marRight w:val="0"/>
                          <w:marTop w:val="30"/>
                          <w:marBottom w:val="30"/>
                          <w:divBdr>
                            <w:top w:val="none" w:sz="0" w:space="0" w:color="auto"/>
                            <w:left w:val="none" w:sz="0" w:space="0" w:color="auto"/>
                            <w:bottom w:val="none" w:sz="0" w:space="0" w:color="auto"/>
                            <w:right w:val="none" w:sz="0" w:space="0" w:color="auto"/>
                          </w:divBdr>
                        </w:div>
                        <w:div w:id="1052851282">
                          <w:marLeft w:val="0"/>
                          <w:marRight w:val="0"/>
                          <w:marTop w:val="30"/>
                          <w:marBottom w:val="30"/>
                          <w:divBdr>
                            <w:top w:val="none" w:sz="0" w:space="0" w:color="auto"/>
                            <w:left w:val="none" w:sz="0" w:space="0" w:color="auto"/>
                            <w:bottom w:val="none" w:sz="0" w:space="0" w:color="auto"/>
                            <w:right w:val="none" w:sz="0" w:space="0" w:color="auto"/>
                          </w:divBdr>
                        </w:div>
                        <w:div w:id="77740888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77216605">
                  <w:marLeft w:val="0"/>
                  <w:marRight w:val="0"/>
                  <w:marTop w:val="0"/>
                  <w:marBottom w:val="0"/>
                  <w:divBdr>
                    <w:top w:val="none" w:sz="0" w:space="0" w:color="auto"/>
                    <w:left w:val="none" w:sz="0" w:space="0" w:color="auto"/>
                    <w:bottom w:val="none" w:sz="0" w:space="0" w:color="auto"/>
                    <w:right w:val="none" w:sz="0" w:space="0" w:color="auto"/>
                  </w:divBdr>
                  <w:divsChild>
                    <w:div w:id="194511352">
                      <w:marLeft w:val="0"/>
                      <w:marRight w:val="0"/>
                      <w:marTop w:val="0"/>
                      <w:marBottom w:val="0"/>
                      <w:divBdr>
                        <w:top w:val="none" w:sz="0" w:space="0" w:color="auto"/>
                        <w:left w:val="none" w:sz="0" w:space="0" w:color="auto"/>
                        <w:bottom w:val="none" w:sz="0" w:space="0" w:color="auto"/>
                        <w:right w:val="none" w:sz="0" w:space="0" w:color="auto"/>
                      </w:divBdr>
                      <w:divsChild>
                        <w:div w:id="5873538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2010449167">
              <w:marLeft w:val="0"/>
              <w:marRight w:val="0"/>
              <w:marTop w:val="75"/>
              <w:marBottom w:val="75"/>
              <w:divBdr>
                <w:top w:val="none" w:sz="0" w:space="0" w:color="auto"/>
                <w:left w:val="none" w:sz="0" w:space="0" w:color="auto"/>
                <w:bottom w:val="none" w:sz="0" w:space="0" w:color="auto"/>
                <w:right w:val="none" w:sz="0" w:space="0" w:color="auto"/>
              </w:divBdr>
              <w:divsChild>
                <w:div w:id="291520723">
                  <w:marLeft w:val="0"/>
                  <w:marRight w:val="0"/>
                  <w:marTop w:val="150"/>
                  <w:marBottom w:val="150"/>
                  <w:divBdr>
                    <w:top w:val="none" w:sz="0" w:space="0" w:color="auto"/>
                    <w:left w:val="none" w:sz="0" w:space="0" w:color="auto"/>
                    <w:bottom w:val="none" w:sz="0" w:space="0" w:color="auto"/>
                    <w:right w:val="none" w:sz="0" w:space="0" w:color="auto"/>
                  </w:divBdr>
                </w:div>
                <w:div w:id="1667707955">
                  <w:marLeft w:val="150"/>
                  <w:marRight w:val="0"/>
                  <w:marTop w:val="0"/>
                  <w:marBottom w:val="150"/>
                  <w:divBdr>
                    <w:top w:val="none" w:sz="0" w:space="0" w:color="auto"/>
                    <w:left w:val="none" w:sz="0" w:space="0" w:color="auto"/>
                    <w:bottom w:val="none" w:sz="0" w:space="0" w:color="auto"/>
                    <w:right w:val="none" w:sz="0" w:space="0" w:color="auto"/>
                  </w:divBdr>
                  <w:divsChild>
                    <w:div w:id="587731368">
                      <w:marLeft w:val="-225"/>
                      <w:marRight w:val="-225"/>
                      <w:marTop w:val="0"/>
                      <w:marBottom w:val="0"/>
                      <w:divBdr>
                        <w:top w:val="none" w:sz="0" w:space="0" w:color="auto"/>
                        <w:left w:val="none" w:sz="0" w:space="0" w:color="auto"/>
                        <w:bottom w:val="none" w:sz="0" w:space="0" w:color="auto"/>
                        <w:right w:val="none" w:sz="0" w:space="0" w:color="auto"/>
                      </w:divBdr>
                      <w:divsChild>
                        <w:div w:id="1829318400">
                          <w:marLeft w:val="0"/>
                          <w:marRight w:val="0"/>
                          <w:marTop w:val="30"/>
                          <w:marBottom w:val="30"/>
                          <w:divBdr>
                            <w:top w:val="none" w:sz="0" w:space="0" w:color="auto"/>
                            <w:left w:val="none" w:sz="0" w:space="0" w:color="auto"/>
                            <w:bottom w:val="none" w:sz="0" w:space="0" w:color="auto"/>
                            <w:right w:val="none" w:sz="0" w:space="0" w:color="auto"/>
                          </w:divBdr>
                        </w:div>
                        <w:div w:id="933708802">
                          <w:marLeft w:val="0"/>
                          <w:marRight w:val="0"/>
                          <w:marTop w:val="30"/>
                          <w:marBottom w:val="30"/>
                          <w:divBdr>
                            <w:top w:val="none" w:sz="0" w:space="0" w:color="auto"/>
                            <w:left w:val="none" w:sz="0" w:space="0" w:color="auto"/>
                            <w:bottom w:val="none" w:sz="0" w:space="0" w:color="auto"/>
                            <w:right w:val="none" w:sz="0" w:space="0" w:color="auto"/>
                          </w:divBdr>
                        </w:div>
                        <w:div w:id="368652414">
                          <w:marLeft w:val="0"/>
                          <w:marRight w:val="0"/>
                          <w:marTop w:val="30"/>
                          <w:marBottom w:val="30"/>
                          <w:divBdr>
                            <w:top w:val="none" w:sz="0" w:space="0" w:color="auto"/>
                            <w:left w:val="none" w:sz="0" w:space="0" w:color="auto"/>
                            <w:bottom w:val="none" w:sz="0" w:space="0" w:color="auto"/>
                            <w:right w:val="none" w:sz="0" w:space="0" w:color="auto"/>
                          </w:divBdr>
                        </w:div>
                        <w:div w:id="187264735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639845829">
                  <w:marLeft w:val="0"/>
                  <w:marRight w:val="0"/>
                  <w:marTop w:val="0"/>
                  <w:marBottom w:val="0"/>
                  <w:divBdr>
                    <w:top w:val="none" w:sz="0" w:space="0" w:color="auto"/>
                    <w:left w:val="none" w:sz="0" w:space="0" w:color="auto"/>
                    <w:bottom w:val="none" w:sz="0" w:space="0" w:color="auto"/>
                    <w:right w:val="none" w:sz="0" w:space="0" w:color="auto"/>
                  </w:divBdr>
                  <w:divsChild>
                    <w:div w:id="1028338310">
                      <w:marLeft w:val="0"/>
                      <w:marRight w:val="0"/>
                      <w:marTop w:val="0"/>
                      <w:marBottom w:val="0"/>
                      <w:divBdr>
                        <w:top w:val="none" w:sz="0" w:space="0" w:color="auto"/>
                        <w:left w:val="none" w:sz="0" w:space="0" w:color="auto"/>
                        <w:bottom w:val="none" w:sz="0" w:space="0" w:color="auto"/>
                        <w:right w:val="none" w:sz="0" w:space="0" w:color="auto"/>
                      </w:divBdr>
                      <w:divsChild>
                        <w:div w:id="2334417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9917252">
              <w:marLeft w:val="0"/>
              <w:marRight w:val="0"/>
              <w:marTop w:val="75"/>
              <w:marBottom w:val="75"/>
              <w:divBdr>
                <w:top w:val="none" w:sz="0" w:space="0" w:color="auto"/>
                <w:left w:val="none" w:sz="0" w:space="0" w:color="auto"/>
                <w:bottom w:val="none" w:sz="0" w:space="0" w:color="auto"/>
                <w:right w:val="none" w:sz="0" w:space="0" w:color="auto"/>
              </w:divBdr>
              <w:divsChild>
                <w:div w:id="617103359">
                  <w:marLeft w:val="0"/>
                  <w:marRight w:val="0"/>
                  <w:marTop w:val="150"/>
                  <w:marBottom w:val="150"/>
                  <w:divBdr>
                    <w:top w:val="none" w:sz="0" w:space="0" w:color="auto"/>
                    <w:left w:val="none" w:sz="0" w:space="0" w:color="auto"/>
                    <w:bottom w:val="none" w:sz="0" w:space="0" w:color="auto"/>
                    <w:right w:val="none" w:sz="0" w:space="0" w:color="auto"/>
                  </w:divBdr>
                </w:div>
                <w:div w:id="388916326">
                  <w:marLeft w:val="150"/>
                  <w:marRight w:val="0"/>
                  <w:marTop w:val="0"/>
                  <w:marBottom w:val="150"/>
                  <w:divBdr>
                    <w:top w:val="none" w:sz="0" w:space="0" w:color="auto"/>
                    <w:left w:val="none" w:sz="0" w:space="0" w:color="auto"/>
                    <w:bottom w:val="none" w:sz="0" w:space="0" w:color="auto"/>
                    <w:right w:val="none" w:sz="0" w:space="0" w:color="auto"/>
                  </w:divBdr>
                  <w:divsChild>
                    <w:div w:id="2135823779">
                      <w:marLeft w:val="-225"/>
                      <w:marRight w:val="-225"/>
                      <w:marTop w:val="0"/>
                      <w:marBottom w:val="0"/>
                      <w:divBdr>
                        <w:top w:val="none" w:sz="0" w:space="0" w:color="auto"/>
                        <w:left w:val="none" w:sz="0" w:space="0" w:color="auto"/>
                        <w:bottom w:val="none" w:sz="0" w:space="0" w:color="auto"/>
                        <w:right w:val="none" w:sz="0" w:space="0" w:color="auto"/>
                      </w:divBdr>
                      <w:divsChild>
                        <w:div w:id="1033262465">
                          <w:marLeft w:val="0"/>
                          <w:marRight w:val="0"/>
                          <w:marTop w:val="30"/>
                          <w:marBottom w:val="30"/>
                          <w:divBdr>
                            <w:top w:val="none" w:sz="0" w:space="0" w:color="auto"/>
                            <w:left w:val="none" w:sz="0" w:space="0" w:color="auto"/>
                            <w:bottom w:val="none" w:sz="0" w:space="0" w:color="auto"/>
                            <w:right w:val="none" w:sz="0" w:space="0" w:color="auto"/>
                          </w:divBdr>
                        </w:div>
                        <w:div w:id="1687251726">
                          <w:marLeft w:val="0"/>
                          <w:marRight w:val="0"/>
                          <w:marTop w:val="30"/>
                          <w:marBottom w:val="30"/>
                          <w:divBdr>
                            <w:top w:val="none" w:sz="0" w:space="0" w:color="auto"/>
                            <w:left w:val="none" w:sz="0" w:space="0" w:color="auto"/>
                            <w:bottom w:val="none" w:sz="0" w:space="0" w:color="auto"/>
                            <w:right w:val="none" w:sz="0" w:space="0" w:color="auto"/>
                          </w:divBdr>
                        </w:div>
                        <w:div w:id="765885104">
                          <w:marLeft w:val="0"/>
                          <w:marRight w:val="0"/>
                          <w:marTop w:val="30"/>
                          <w:marBottom w:val="30"/>
                          <w:divBdr>
                            <w:top w:val="none" w:sz="0" w:space="0" w:color="auto"/>
                            <w:left w:val="none" w:sz="0" w:space="0" w:color="auto"/>
                            <w:bottom w:val="none" w:sz="0" w:space="0" w:color="auto"/>
                            <w:right w:val="none" w:sz="0" w:space="0" w:color="auto"/>
                          </w:divBdr>
                        </w:div>
                        <w:div w:id="181175298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912425751">
                  <w:marLeft w:val="0"/>
                  <w:marRight w:val="0"/>
                  <w:marTop w:val="0"/>
                  <w:marBottom w:val="0"/>
                  <w:divBdr>
                    <w:top w:val="none" w:sz="0" w:space="0" w:color="auto"/>
                    <w:left w:val="none" w:sz="0" w:space="0" w:color="auto"/>
                    <w:bottom w:val="none" w:sz="0" w:space="0" w:color="auto"/>
                    <w:right w:val="none" w:sz="0" w:space="0" w:color="auto"/>
                  </w:divBdr>
                  <w:divsChild>
                    <w:div w:id="2058358287">
                      <w:marLeft w:val="0"/>
                      <w:marRight w:val="0"/>
                      <w:marTop w:val="0"/>
                      <w:marBottom w:val="0"/>
                      <w:divBdr>
                        <w:top w:val="none" w:sz="0" w:space="0" w:color="auto"/>
                        <w:left w:val="none" w:sz="0" w:space="0" w:color="auto"/>
                        <w:bottom w:val="none" w:sz="0" w:space="0" w:color="auto"/>
                        <w:right w:val="none" w:sz="0" w:space="0" w:color="auto"/>
                      </w:divBdr>
                      <w:divsChild>
                        <w:div w:id="9655018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Vashistha</cp:lastModifiedBy>
  <cp:revision>5</cp:revision>
  <dcterms:created xsi:type="dcterms:W3CDTF">2020-04-25T08:34:00Z</dcterms:created>
  <dcterms:modified xsi:type="dcterms:W3CDTF">2022-02-11T18:26:00Z</dcterms:modified>
</cp:coreProperties>
</file>