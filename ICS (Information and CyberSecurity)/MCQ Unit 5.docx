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D536" w14:textId="77777777" w:rsidR="00B42D8B" w:rsidRDefault="00B42D8B" w:rsidP="00E33985">
      <w:pPr>
        <w:jc w:val="center"/>
        <w:rPr>
          <w:b/>
          <w:sz w:val="52"/>
          <w:szCs w:val="52"/>
        </w:rPr>
      </w:pPr>
      <w:r w:rsidRPr="00267A9C">
        <w:rPr>
          <w:b/>
          <w:sz w:val="52"/>
          <w:szCs w:val="52"/>
        </w:rPr>
        <w:t>Unit 5</w:t>
      </w:r>
    </w:p>
    <w:p w14:paraId="538069AF"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 Firewalls can be of _______ kinds.</w:t>
      </w:r>
      <w:r w:rsidRPr="00267A9C">
        <w:rPr>
          <w:rFonts w:ascii="Arial" w:eastAsia="Times New Roman" w:hAnsi="Arial" w:cs="Arial"/>
          <w:color w:val="3A3A3A"/>
          <w:sz w:val="23"/>
          <w:szCs w:val="23"/>
        </w:rPr>
        <w:br/>
        <w:t>a) 1</w:t>
      </w:r>
      <w:r w:rsidRPr="00267A9C">
        <w:rPr>
          <w:rFonts w:ascii="Arial" w:eastAsia="Times New Roman" w:hAnsi="Arial" w:cs="Arial"/>
          <w:color w:val="3A3A3A"/>
          <w:sz w:val="23"/>
          <w:szCs w:val="23"/>
        </w:rPr>
        <w:br/>
        <w:t>b) 2</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c) 3</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d) 4</w:t>
      </w:r>
      <w:r w:rsidRPr="00267A9C">
        <w:rPr>
          <w:rFonts w:ascii="Arial" w:eastAsia="Times New Roman" w:hAnsi="Arial" w:cs="Arial"/>
          <w:color w:val="3A3A3A"/>
          <w:sz w:val="23"/>
          <w:szCs w:val="23"/>
        </w:rPr>
        <w:br/>
      </w:r>
    </w:p>
    <w:p w14:paraId="00633C2A" w14:textId="0AF0C0F4"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Firewalls are of three kinds – one is the hardware </w:t>
      </w:r>
      <w:r w:rsidR="008A275C" w:rsidRPr="00267A9C">
        <w:rPr>
          <w:rFonts w:ascii="Arial" w:eastAsia="Times New Roman" w:hAnsi="Arial" w:cs="Arial"/>
          <w:color w:val="3A3A3A"/>
          <w:sz w:val="23"/>
          <w:szCs w:val="23"/>
        </w:rPr>
        <w:t>firewalls;</w:t>
      </w:r>
      <w:r w:rsidRPr="00267A9C">
        <w:rPr>
          <w:rFonts w:ascii="Arial" w:eastAsia="Times New Roman" w:hAnsi="Arial" w:cs="Arial"/>
          <w:color w:val="3A3A3A"/>
          <w:sz w:val="23"/>
          <w:szCs w:val="23"/>
        </w:rPr>
        <w:t xml:space="preserve"> another is software firewalls and the other is a combination of both hardware and software.</w:t>
      </w:r>
    </w:p>
    <w:p w14:paraId="7A07C5B6"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2. _________________ is the kind of firewall is connected between the device and the network connecting to internet.</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a) Hardware Firewall</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b) Software Firewall</w:t>
      </w:r>
      <w:r w:rsidRPr="00267A9C">
        <w:rPr>
          <w:rFonts w:ascii="Arial" w:eastAsia="Times New Roman" w:hAnsi="Arial" w:cs="Arial"/>
          <w:color w:val="3A3A3A"/>
          <w:sz w:val="23"/>
          <w:szCs w:val="23"/>
        </w:rPr>
        <w:br/>
        <w:t>c) Stateful Inspection Firewall</w:t>
      </w:r>
      <w:r w:rsidRPr="00267A9C">
        <w:rPr>
          <w:rFonts w:ascii="Arial" w:eastAsia="Times New Roman" w:hAnsi="Arial" w:cs="Arial"/>
          <w:color w:val="3A3A3A"/>
          <w:sz w:val="23"/>
          <w:szCs w:val="23"/>
        </w:rPr>
        <w:br/>
        <w:t>d) Microsoft Firewall</w:t>
      </w:r>
      <w:r w:rsidRPr="00267A9C">
        <w:rPr>
          <w:rFonts w:ascii="Arial" w:eastAsia="Times New Roman" w:hAnsi="Arial" w:cs="Arial"/>
          <w:color w:val="3A3A3A"/>
          <w:sz w:val="23"/>
          <w:szCs w:val="23"/>
        </w:rPr>
        <w:br/>
      </w:r>
    </w:p>
    <w:p w14:paraId="1738C8A3" w14:textId="146DF9AB"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Hardware firewalls are those firewalls that need to be connected as additional hardware between the device through which the internet is coming to the system and the network used for connecting to the internet.</w:t>
      </w:r>
    </w:p>
    <w:p w14:paraId="7875DE44"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3. _________ is software that is installed using an internet connection or they come by-default with operating systems.</w:t>
      </w:r>
      <w:r w:rsidRPr="00267A9C">
        <w:rPr>
          <w:rFonts w:ascii="Arial" w:eastAsia="Times New Roman" w:hAnsi="Arial" w:cs="Arial"/>
          <w:color w:val="3A3A3A"/>
          <w:sz w:val="23"/>
          <w:szCs w:val="23"/>
        </w:rPr>
        <w:br/>
        <w:t>a) Hardware Firewall</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b) Software Firewall</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c) Stateful Inspection Firewall</w:t>
      </w:r>
      <w:r w:rsidRPr="00267A9C">
        <w:rPr>
          <w:rFonts w:ascii="Arial" w:eastAsia="Times New Roman" w:hAnsi="Arial" w:cs="Arial"/>
          <w:color w:val="3A3A3A"/>
          <w:sz w:val="23"/>
          <w:szCs w:val="23"/>
        </w:rPr>
        <w:br/>
        <w:t>d) Microsoft Firewall</w:t>
      </w:r>
      <w:r w:rsidRPr="00267A9C">
        <w:rPr>
          <w:rFonts w:ascii="Arial" w:eastAsia="Times New Roman" w:hAnsi="Arial" w:cs="Arial"/>
          <w:color w:val="3A3A3A"/>
          <w:sz w:val="23"/>
          <w:szCs w:val="23"/>
        </w:rPr>
        <w:br/>
      </w:r>
    </w:p>
    <w:p w14:paraId="5CDCDABA" w14:textId="5A0FD21D"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Software firewalls are those kinds of firewalls that are installed in the system using internet connection as we install normal applications and update them. Some operating system vendors provide default firewalls with their operating systems.</w:t>
      </w:r>
    </w:p>
    <w:p w14:paraId="1FBFED82"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4. Which of the following is not a software firewall?</w:t>
      </w:r>
      <w:r w:rsidRPr="00267A9C">
        <w:rPr>
          <w:rFonts w:ascii="Arial" w:eastAsia="Times New Roman" w:hAnsi="Arial" w:cs="Arial"/>
          <w:color w:val="3A3A3A"/>
          <w:sz w:val="23"/>
          <w:szCs w:val="23"/>
        </w:rPr>
        <w:br/>
        <w:t>a) Windows Firewall</w:t>
      </w:r>
      <w:r w:rsidRPr="00267A9C">
        <w:rPr>
          <w:rFonts w:ascii="Arial" w:eastAsia="Times New Roman" w:hAnsi="Arial" w:cs="Arial"/>
          <w:color w:val="3A3A3A"/>
          <w:sz w:val="23"/>
          <w:szCs w:val="23"/>
        </w:rPr>
        <w:br/>
        <w:t>b) Outpost Firewall Pro</w:t>
      </w:r>
      <w:r w:rsidRPr="00267A9C">
        <w:rPr>
          <w:rFonts w:ascii="Arial" w:eastAsia="Times New Roman" w:hAnsi="Arial" w:cs="Arial"/>
          <w:color w:val="3A3A3A"/>
          <w:sz w:val="23"/>
          <w:szCs w:val="23"/>
        </w:rPr>
        <w:br/>
        <w:t>c) Endian Firewall</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d) Linksys Firewall</w:t>
      </w:r>
      <w:r w:rsidRPr="00E33985">
        <w:rPr>
          <w:rFonts w:ascii="Arial" w:eastAsia="Times New Roman" w:hAnsi="Arial" w:cs="Arial"/>
          <w:b/>
          <w:bCs/>
          <w:color w:val="3A3A3A"/>
          <w:sz w:val="23"/>
          <w:szCs w:val="23"/>
        </w:rPr>
        <w:br/>
      </w:r>
    </w:p>
    <w:p w14:paraId="21076933" w14:textId="2BFC76D5"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Windows Firewall, Outpost Firewall Pro and Endian Firewall are software firewalls that are installed in the system. Linksys firewall is not an example of a software firewall.</w:t>
      </w:r>
    </w:p>
    <w:p w14:paraId="345B7C41"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5. Firewall examines each ____________ that are entering or leaving the internal network.</w:t>
      </w:r>
      <w:r w:rsidRPr="00267A9C">
        <w:rPr>
          <w:rFonts w:ascii="Arial" w:eastAsia="Times New Roman" w:hAnsi="Arial" w:cs="Arial"/>
          <w:color w:val="3A3A3A"/>
          <w:sz w:val="23"/>
          <w:szCs w:val="23"/>
        </w:rPr>
        <w:br/>
        <w:t>a) emails users</w:t>
      </w:r>
      <w:r w:rsidRPr="00267A9C">
        <w:rPr>
          <w:rFonts w:ascii="Arial" w:eastAsia="Times New Roman" w:hAnsi="Arial" w:cs="Arial"/>
          <w:color w:val="3A3A3A"/>
          <w:sz w:val="23"/>
          <w:szCs w:val="23"/>
        </w:rPr>
        <w:br/>
        <w:t>b) updates</w:t>
      </w:r>
      <w:r w:rsidRPr="00267A9C">
        <w:rPr>
          <w:rFonts w:ascii="Arial" w:eastAsia="Times New Roman" w:hAnsi="Arial" w:cs="Arial"/>
          <w:color w:val="3A3A3A"/>
          <w:sz w:val="23"/>
          <w:szCs w:val="23"/>
        </w:rPr>
        <w:br/>
        <w:t>c) connections</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lastRenderedPageBreak/>
        <w:t>d) data packets</w:t>
      </w:r>
      <w:r w:rsidRPr="00E33985">
        <w:rPr>
          <w:rFonts w:ascii="Arial" w:eastAsia="Times New Roman" w:hAnsi="Arial" w:cs="Arial"/>
          <w:b/>
          <w:bCs/>
          <w:color w:val="3A3A3A"/>
          <w:sz w:val="23"/>
          <w:szCs w:val="23"/>
        </w:rPr>
        <w:br/>
      </w:r>
    </w:p>
    <w:p w14:paraId="34BAA254" w14:textId="0F678A1F"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Firewalls examines each data packets that are entering or leaving the internal network which ultimately prevents unauthorized access.</w:t>
      </w:r>
    </w:p>
    <w:p w14:paraId="76F24CC0"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6. A firewall protects which of the following attacks?</w:t>
      </w:r>
      <w:r w:rsidRPr="00267A9C">
        <w:rPr>
          <w:rFonts w:ascii="Arial" w:eastAsia="Times New Roman" w:hAnsi="Arial" w:cs="Arial"/>
          <w:color w:val="3A3A3A"/>
          <w:sz w:val="23"/>
          <w:szCs w:val="23"/>
        </w:rPr>
        <w:br/>
        <w:t>a) Phishing</w:t>
      </w:r>
      <w:r w:rsidRPr="00267A9C">
        <w:rPr>
          <w:rFonts w:ascii="Arial" w:eastAsia="Times New Roman" w:hAnsi="Arial" w:cs="Arial"/>
          <w:color w:val="3A3A3A"/>
          <w:sz w:val="23"/>
          <w:szCs w:val="23"/>
        </w:rPr>
        <w:br/>
        <w:t>b) Dumpster diving</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c) Denial of Service (DoS)</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d) Shoulder surfing</w:t>
      </w:r>
      <w:r w:rsidRPr="00267A9C">
        <w:rPr>
          <w:rFonts w:ascii="Arial" w:eastAsia="Times New Roman" w:hAnsi="Arial" w:cs="Arial"/>
          <w:color w:val="3A3A3A"/>
          <w:sz w:val="23"/>
          <w:szCs w:val="23"/>
        </w:rPr>
        <w:br/>
      </w:r>
    </w:p>
    <w:p w14:paraId="48775298" w14:textId="122A7858"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Firewalls are used to protect the computer network and restricts illicit traffic. Denial of Service (DoS) attack is one such automated attack which a firewall with proper settings and the updated version can resist and stop from getting executed.</w:t>
      </w:r>
    </w:p>
    <w:p w14:paraId="24A859FA" w14:textId="414D143C"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7. There are ______ types of </w:t>
      </w:r>
      <w:r w:rsidR="008A275C" w:rsidRPr="00267A9C">
        <w:rPr>
          <w:rFonts w:ascii="Arial" w:eastAsia="Times New Roman" w:hAnsi="Arial" w:cs="Arial"/>
          <w:color w:val="3A3A3A"/>
          <w:sz w:val="23"/>
          <w:szCs w:val="23"/>
        </w:rPr>
        <w:t>firewalls</w:t>
      </w:r>
      <w:r w:rsidRPr="00267A9C">
        <w:rPr>
          <w:rFonts w:ascii="Arial" w:eastAsia="Times New Roman" w:hAnsi="Arial" w:cs="Arial"/>
          <w:color w:val="3A3A3A"/>
          <w:sz w:val="23"/>
          <w:szCs w:val="23"/>
        </w:rPr>
        <w:t>.</w:t>
      </w:r>
      <w:r w:rsidRPr="00267A9C">
        <w:rPr>
          <w:rFonts w:ascii="Arial" w:eastAsia="Times New Roman" w:hAnsi="Arial" w:cs="Arial"/>
          <w:color w:val="3A3A3A"/>
          <w:sz w:val="23"/>
          <w:szCs w:val="23"/>
        </w:rPr>
        <w:br/>
        <w:t>a) 5</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b) 4</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c) 3</w:t>
      </w:r>
      <w:r w:rsidRPr="00267A9C">
        <w:rPr>
          <w:rFonts w:ascii="Arial" w:eastAsia="Times New Roman" w:hAnsi="Arial" w:cs="Arial"/>
          <w:color w:val="3A3A3A"/>
          <w:sz w:val="23"/>
          <w:szCs w:val="23"/>
        </w:rPr>
        <w:br/>
        <w:t>d) 2</w:t>
      </w:r>
      <w:r w:rsidRPr="00267A9C">
        <w:rPr>
          <w:rFonts w:ascii="Arial" w:eastAsia="Times New Roman" w:hAnsi="Arial" w:cs="Arial"/>
          <w:color w:val="3A3A3A"/>
          <w:sz w:val="23"/>
          <w:szCs w:val="23"/>
        </w:rPr>
        <w:br/>
      </w:r>
    </w:p>
    <w:p w14:paraId="69908D9B" w14:textId="75458FE2"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There are four types of </w:t>
      </w:r>
      <w:r w:rsidR="008A275C" w:rsidRPr="00267A9C">
        <w:rPr>
          <w:rFonts w:ascii="Arial" w:eastAsia="Times New Roman" w:hAnsi="Arial" w:cs="Arial"/>
          <w:color w:val="3A3A3A"/>
          <w:sz w:val="23"/>
          <w:szCs w:val="23"/>
        </w:rPr>
        <w:t>firewalls</w:t>
      </w:r>
      <w:r w:rsidRPr="00267A9C">
        <w:rPr>
          <w:rFonts w:ascii="Arial" w:eastAsia="Times New Roman" w:hAnsi="Arial" w:cs="Arial"/>
          <w:color w:val="3A3A3A"/>
          <w:sz w:val="23"/>
          <w:szCs w:val="23"/>
        </w:rPr>
        <w:t xml:space="preserve"> based on their working and characteristics. These are Packet Filtering Firewalls, Circuit Level Gateway Firewalls, </w:t>
      </w:r>
      <w:r w:rsidR="008A275C" w:rsidRPr="00267A9C">
        <w:rPr>
          <w:rFonts w:ascii="Arial" w:eastAsia="Times New Roman" w:hAnsi="Arial" w:cs="Arial"/>
          <w:color w:val="3A3A3A"/>
          <w:sz w:val="23"/>
          <w:szCs w:val="23"/>
        </w:rPr>
        <w:t>Application-level</w:t>
      </w:r>
      <w:r w:rsidRPr="00267A9C">
        <w:rPr>
          <w:rFonts w:ascii="Arial" w:eastAsia="Times New Roman" w:hAnsi="Arial" w:cs="Arial"/>
          <w:color w:val="3A3A3A"/>
          <w:sz w:val="23"/>
          <w:szCs w:val="23"/>
        </w:rPr>
        <w:t xml:space="preserve"> Gateway Firewalls, and Stateful Multilayer Inspection Firewalls.</w:t>
      </w:r>
    </w:p>
    <w:p w14:paraId="69955F94"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8. Packet filtering firewalls are deployed on ________</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a) routers</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b) switches</w:t>
      </w:r>
      <w:r w:rsidRPr="00267A9C">
        <w:rPr>
          <w:rFonts w:ascii="Arial" w:eastAsia="Times New Roman" w:hAnsi="Arial" w:cs="Arial"/>
          <w:color w:val="3A3A3A"/>
          <w:sz w:val="23"/>
          <w:szCs w:val="23"/>
        </w:rPr>
        <w:br/>
        <w:t>c) hubs</w:t>
      </w:r>
      <w:r w:rsidRPr="00267A9C">
        <w:rPr>
          <w:rFonts w:ascii="Arial" w:eastAsia="Times New Roman" w:hAnsi="Arial" w:cs="Arial"/>
          <w:color w:val="3A3A3A"/>
          <w:sz w:val="23"/>
          <w:szCs w:val="23"/>
        </w:rPr>
        <w:br/>
        <w:t>d) repeaters</w:t>
      </w:r>
      <w:r w:rsidRPr="00267A9C">
        <w:rPr>
          <w:rFonts w:ascii="Arial" w:eastAsia="Times New Roman" w:hAnsi="Arial" w:cs="Arial"/>
          <w:color w:val="3A3A3A"/>
          <w:sz w:val="23"/>
          <w:szCs w:val="23"/>
        </w:rPr>
        <w:br/>
      </w:r>
    </w:p>
    <w:p w14:paraId="22809CAA" w14:textId="710237C4"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Packet filtering firewalls are deployed on routers that help in connecting internal network worldwide via the internet.</w:t>
      </w:r>
    </w:p>
    <w:p w14:paraId="3B06EED0"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9. In the ______________ layer of OSI model, packet filtering firewalls are implemented.</w:t>
      </w:r>
      <w:r w:rsidRPr="00267A9C">
        <w:rPr>
          <w:rFonts w:ascii="Arial" w:eastAsia="Times New Roman" w:hAnsi="Arial" w:cs="Arial"/>
          <w:color w:val="3A3A3A"/>
          <w:sz w:val="23"/>
          <w:szCs w:val="23"/>
        </w:rPr>
        <w:br/>
        <w:t>a) Application layer</w:t>
      </w:r>
      <w:r w:rsidRPr="00267A9C">
        <w:rPr>
          <w:rFonts w:ascii="Arial" w:eastAsia="Times New Roman" w:hAnsi="Arial" w:cs="Arial"/>
          <w:color w:val="3A3A3A"/>
          <w:sz w:val="23"/>
          <w:szCs w:val="23"/>
        </w:rPr>
        <w:br/>
        <w:t>b) Session layer</w:t>
      </w:r>
      <w:r w:rsidRPr="00267A9C">
        <w:rPr>
          <w:rFonts w:ascii="Arial" w:eastAsia="Times New Roman" w:hAnsi="Arial" w:cs="Arial"/>
          <w:color w:val="3A3A3A"/>
          <w:sz w:val="23"/>
          <w:szCs w:val="23"/>
        </w:rPr>
        <w:br/>
        <w:t>c) Presentation layer</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d) Network layer</w:t>
      </w:r>
      <w:r w:rsidRPr="00E33985">
        <w:rPr>
          <w:rFonts w:ascii="Arial" w:eastAsia="Times New Roman" w:hAnsi="Arial" w:cs="Arial"/>
          <w:b/>
          <w:bCs/>
          <w:color w:val="3A3A3A"/>
          <w:sz w:val="23"/>
          <w:szCs w:val="23"/>
        </w:rPr>
        <w:br/>
      </w:r>
    </w:p>
    <w:p w14:paraId="14047F3A" w14:textId="7D2242CD"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In the network layer, which is the third layer of the OSI (Open Systems Interconnection) model, packet filtering firewalls are implemented.</w:t>
      </w:r>
    </w:p>
    <w:p w14:paraId="0B91897F"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10. The __________ defines the packet filtering firewall rules.</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a) Access Control List</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b) Protocols</w:t>
      </w:r>
      <w:r w:rsidRPr="00267A9C">
        <w:rPr>
          <w:rFonts w:ascii="Arial" w:eastAsia="Times New Roman" w:hAnsi="Arial" w:cs="Arial"/>
          <w:color w:val="3A3A3A"/>
          <w:sz w:val="23"/>
          <w:szCs w:val="23"/>
        </w:rPr>
        <w:br/>
        <w:t>c) Policies</w:t>
      </w:r>
      <w:r w:rsidRPr="00267A9C">
        <w:rPr>
          <w:rFonts w:ascii="Arial" w:eastAsia="Times New Roman" w:hAnsi="Arial" w:cs="Arial"/>
          <w:color w:val="3A3A3A"/>
          <w:sz w:val="23"/>
          <w:szCs w:val="23"/>
        </w:rPr>
        <w:br/>
        <w:t>d) Ports</w:t>
      </w:r>
      <w:r w:rsidRPr="00267A9C">
        <w:rPr>
          <w:rFonts w:ascii="Arial" w:eastAsia="Times New Roman" w:hAnsi="Arial" w:cs="Arial"/>
          <w:color w:val="3A3A3A"/>
          <w:sz w:val="23"/>
          <w:szCs w:val="23"/>
        </w:rPr>
        <w:br/>
      </w:r>
    </w:p>
    <w:p w14:paraId="6954942B" w14:textId="2669B945"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lastRenderedPageBreak/>
        <w:t>Explanation: The Access Control List is a table containing rules that instruct the firewall system to provide the right access. It checks all the packets and scans them against the defined rule set by Network administrator in the packet filtering firewall.</w:t>
      </w:r>
    </w:p>
    <w:p w14:paraId="6CC516F3"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11. ACL stands for _____________</w:t>
      </w:r>
      <w:r w:rsidRPr="00267A9C">
        <w:rPr>
          <w:rFonts w:ascii="Arial" w:eastAsia="Times New Roman" w:hAnsi="Arial" w:cs="Arial"/>
          <w:color w:val="3A3A3A"/>
          <w:sz w:val="23"/>
          <w:szCs w:val="23"/>
        </w:rPr>
        <w:br/>
        <w:t>a) Access Condition List</w:t>
      </w:r>
      <w:r w:rsidRPr="00267A9C">
        <w:rPr>
          <w:rFonts w:ascii="Arial" w:eastAsia="Times New Roman" w:hAnsi="Arial" w:cs="Arial"/>
          <w:color w:val="3A3A3A"/>
          <w:sz w:val="23"/>
          <w:szCs w:val="23"/>
        </w:rPr>
        <w:br/>
        <w:t>b) Anti-Control List</w:t>
      </w:r>
      <w:r w:rsidRPr="00267A9C">
        <w:rPr>
          <w:rFonts w:ascii="Arial" w:eastAsia="Times New Roman" w:hAnsi="Arial" w:cs="Arial"/>
          <w:color w:val="3A3A3A"/>
          <w:sz w:val="23"/>
          <w:szCs w:val="23"/>
        </w:rPr>
        <w:br/>
        <w:t>c) Access Control Logs</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d) Access Control List</w:t>
      </w:r>
      <w:r w:rsidRPr="00E33985">
        <w:rPr>
          <w:rFonts w:ascii="Arial" w:eastAsia="Times New Roman" w:hAnsi="Arial" w:cs="Arial"/>
          <w:b/>
          <w:bCs/>
          <w:color w:val="3A3A3A"/>
          <w:sz w:val="23"/>
          <w:szCs w:val="23"/>
        </w:rPr>
        <w:br/>
      </w:r>
    </w:p>
    <w:p w14:paraId="600E669B" w14:textId="40F55D37"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The Access Control List is a table containing to check all the packets and scans them against the defined rule set by Network administrator in any particular system or firewall.</w:t>
      </w:r>
    </w:p>
    <w:p w14:paraId="23832BBE"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12. When a packet does not fulfil the ACL criteria, the packet is _________</w:t>
      </w:r>
      <w:r w:rsidRPr="00267A9C">
        <w:rPr>
          <w:rFonts w:ascii="Arial" w:eastAsia="Times New Roman" w:hAnsi="Arial" w:cs="Arial"/>
          <w:color w:val="3A3A3A"/>
          <w:sz w:val="23"/>
          <w:szCs w:val="23"/>
        </w:rPr>
        <w:br/>
        <w:t>a) resend</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b) dropped</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c) destroyed</w:t>
      </w:r>
      <w:r w:rsidRPr="00267A9C">
        <w:rPr>
          <w:rFonts w:ascii="Arial" w:eastAsia="Times New Roman" w:hAnsi="Arial" w:cs="Arial"/>
          <w:color w:val="3A3A3A"/>
          <w:sz w:val="23"/>
          <w:szCs w:val="23"/>
        </w:rPr>
        <w:br/>
        <w:t>d) acknowledged as received</w:t>
      </w:r>
      <w:r w:rsidRPr="00267A9C">
        <w:rPr>
          <w:rFonts w:ascii="Arial" w:eastAsia="Times New Roman" w:hAnsi="Arial" w:cs="Arial"/>
          <w:color w:val="3A3A3A"/>
          <w:sz w:val="23"/>
          <w:szCs w:val="23"/>
        </w:rPr>
        <w:br/>
      </w:r>
    </w:p>
    <w:p w14:paraId="7A31CCEB" w14:textId="2005D5F5"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In the packet filtering firewall, when the rules defined by the Access Control List is not meet by any data packet, the packet is dropped &amp; logs are updated in the firewall.</w:t>
      </w:r>
    </w:p>
    <w:p w14:paraId="638F5CB6"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13. Network administrators can create their own ACL rules based on _______ ________ and _______</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a) Address, Protocols and Packet attributes</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b) Address, Protocols and security policies</w:t>
      </w:r>
      <w:r w:rsidRPr="00267A9C">
        <w:rPr>
          <w:rFonts w:ascii="Arial" w:eastAsia="Times New Roman" w:hAnsi="Arial" w:cs="Arial"/>
          <w:color w:val="3A3A3A"/>
          <w:sz w:val="23"/>
          <w:szCs w:val="23"/>
        </w:rPr>
        <w:br/>
        <w:t>c) Address, policies and Packet attributes</w:t>
      </w:r>
      <w:r w:rsidRPr="00267A9C">
        <w:rPr>
          <w:rFonts w:ascii="Arial" w:eastAsia="Times New Roman" w:hAnsi="Arial" w:cs="Arial"/>
          <w:color w:val="3A3A3A"/>
          <w:sz w:val="23"/>
          <w:szCs w:val="23"/>
        </w:rPr>
        <w:br/>
        <w:t>d) Network topology, Protocols and data packets</w:t>
      </w:r>
      <w:r w:rsidRPr="00267A9C">
        <w:rPr>
          <w:rFonts w:ascii="Arial" w:eastAsia="Times New Roman" w:hAnsi="Arial" w:cs="Arial"/>
          <w:color w:val="3A3A3A"/>
          <w:sz w:val="23"/>
          <w:szCs w:val="23"/>
        </w:rPr>
        <w:br/>
      </w:r>
    </w:p>
    <w:p w14:paraId="0DE4B060" w14:textId="79DC6FC3"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Network administrators can create their own ACL rules based on Address, Protocols and Packet attributes. This is generally done where the specific </w:t>
      </w:r>
      <w:r w:rsidR="008A275C" w:rsidRPr="00267A9C">
        <w:rPr>
          <w:rFonts w:ascii="Arial" w:eastAsia="Times New Roman" w:hAnsi="Arial" w:cs="Arial"/>
          <w:color w:val="3A3A3A"/>
          <w:sz w:val="23"/>
          <w:szCs w:val="23"/>
        </w:rPr>
        <w:t>customized</w:t>
      </w:r>
      <w:r w:rsidRPr="00267A9C">
        <w:rPr>
          <w:rFonts w:ascii="Arial" w:eastAsia="Times New Roman" w:hAnsi="Arial" w:cs="Arial"/>
          <w:color w:val="3A3A3A"/>
          <w:sz w:val="23"/>
          <w:szCs w:val="23"/>
        </w:rPr>
        <w:t xml:space="preserve"> type of data packets </w:t>
      </w:r>
      <w:proofErr w:type="gramStart"/>
      <w:r w:rsidRPr="00267A9C">
        <w:rPr>
          <w:rFonts w:ascii="Arial" w:eastAsia="Times New Roman" w:hAnsi="Arial" w:cs="Arial"/>
          <w:color w:val="3A3A3A"/>
          <w:sz w:val="23"/>
          <w:szCs w:val="23"/>
        </w:rPr>
        <w:t>need</w:t>
      </w:r>
      <w:proofErr w:type="gramEnd"/>
      <w:r w:rsidRPr="00267A9C">
        <w:rPr>
          <w:rFonts w:ascii="Arial" w:eastAsia="Times New Roman" w:hAnsi="Arial" w:cs="Arial"/>
          <w:color w:val="3A3A3A"/>
          <w:sz w:val="23"/>
          <w:szCs w:val="23"/>
        </w:rPr>
        <w:t xml:space="preserve"> to pass through firewall screening.</w:t>
      </w:r>
    </w:p>
    <w:p w14:paraId="194F08D3"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14. One advantage of Packet Filtering firewall is __________</w:t>
      </w:r>
      <w:r w:rsidRPr="00267A9C">
        <w:rPr>
          <w:rFonts w:ascii="Arial" w:eastAsia="Times New Roman" w:hAnsi="Arial" w:cs="Arial"/>
          <w:color w:val="3A3A3A"/>
          <w:sz w:val="23"/>
          <w:szCs w:val="23"/>
        </w:rPr>
        <w:br/>
        <w:t>a) more efficient</w:t>
      </w:r>
      <w:r w:rsidRPr="00267A9C">
        <w:rPr>
          <w:rFonts w:ascii="Arial" w:eastAsia="Times New Roman" w:hAnsi="Arial" w:cs="Arial"/>
          <w:color w:val="3A3A3A"/>
          <w:sz w:val="23"/>
          <w:szCs w:val="23"/>
        </w:rPr>
        <w:br/>
        <w:t>b) less complex</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c) less costly</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d) very fast</w:t>
      </w:r>
      <w:r w:rsidRPr="00267A9C">
        <w:rPr>
          <w:rFonts w:ascii="Arial" w:eastAsia="Times New Roman" w:hAnsi="Arial" w:cs="Arial"/>
          <w:color w:val="3A3A3A"/>
          <w:sz w:val="23"/>
          <w:szCs w:val="23"/>
        </w:rPr>
        <w:br/>
      </w:r>
    </w:p>
    <w:p w14:paraId="0812581A" w14:textId="3239219D"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Packet filtering firewalls are more advantageous because they are less costly and they use fewer resources and are used effectively in small networks.</w:t>
      </w:r>
    </w:p>
    <w:p w14:paraId="42CAA1EE"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15. Packet filtering firewalls work effectively in _________ networks.</w:t>
      </w:r>
      <w:r w:rsidRPr="00267A9C">
        <w:rPr>
          <w:rFonts w:ascii="Arial" w:eastAsia="Times New Roman" w:hAnsi="Arial" w:cs="Arial"/>
          <w:color w:val="3A3A3A"/>
          <w:sz w:val="23"/>
          <w:szCs w:val="23"/>
        </w:rPr>
        <w:br/>
        <w:t>a) very simple</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b) smaller</w:t>
      </w:r>
      <w:r w:rsidRPr="00E33985">
        <w:rPr>
          <w:rFonts w:ascii="Arial" w:eastAsia="Times New Roman" w:hAnsi="Arial" w:cs="Arial"/>
          <w:b/>
          <w:bCs/>
          <w:color w:val="3A3A3A"/>
          <w:sz w:val="23"/>
          <w:szCs w:val="23"/>
        </w:rPr>
        <w:br/>
      </w:r>
      <w:r w:rsidRPr="00267A9C">
        <w:rPr>
          <w:rFonts w:ascii="Arial" w:eastAsia="Times New Roman" w:hAnsi="Arial" w:cs="Arial"/>
          <w:color w:val="3A3A3A"/>
          <w:sz w:val="23"/>
          <w:szCs w:val="23"/>
        </w:rPr>
        <w:t>c) large</w:t>
      </w:r>
      <w:r w:rsidRPr="00267A9C">
        <w:rPr>
          <w:rFonts w:ascii="Arial" w:eastAsia="Times New Roman" w:hAnsi="Arial" w:cs="Arial"/>
          <w:color w:val="3A3A3A"/>
          <w:sz w:val="23"/>
          <w:szCs w:val="23"/>
        </w:rPr>
        <w:br/>
        <w:t>d) very large complex</w:t>
      </w:r>
      <w:r w:rsidRPr="00267A9C">
        <w:rPr>
          <w:rFonts w:ascii="Arial" w:eastAsia="Times New Roman" w:hAnsi="Arial" w:cs="Arial"/>
          <w:color w:val="3A3A3A"/>
          <w:sz w:val="23"/>
          <w:szCs w:val="23"/>
        </w:rPr>
        <w:br/>
      </w:r>
    </w:p>
    <w:p w14:paraId="72B3020C" w14:textId="54CB424D"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lastRenderedPageBreak/>
        <w:t>Explanation: Packet Filtering Firewalls are applied within routers which connect the internal Network system with the outside network using the internet. It works effectively if the internal network is smaller in size.</w:t>
      </w:r>
    </w:p>
    <w:p w14:paraId="5862775A"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w:t>
      </w:r>
      <w:r w:rsidR="00381ADA">
        <w:rPr>
          <w:rFonts w:ascii="Arial" w:eastAsia="Times New Roman" w:hAnsi="Arial" w:cs="Arial"/>
          <w:color w:val="3A3A3A"/>
          <w:sz w:val="23"/>
          <w:szCs w:val="23"/>
        </w:rPr>
        <w:t>6</w:t>
      </w:r>
      <w:r w:rsidRPr="00267A9C">
        <w:rPr>
          <w:rFonts w:ascii="Arial" w:eastAsia="Times New Roman" w:hAnsi="Arial" w:cs="Arial"/>
          <w:color w:val="3A3A3A"/>
          <w:sz w:val="23"/>
          <w:szCs w:val="23"/>
        </w:rPr>
        <w:t>. Packet filtering firewalls are vulnerable to __________</w:t>
      </w:r>
      <w:r w:rsidRPr="00267A9C">
        <w:rPr>
          <w:rFonts w:ascii="Arial" w:eastAsia="Times New Roman" w:hAnsi="Arial" w:cs="Arial"/>
          <w:color w:val="3A3A3A"/>
          <w:sz w:val="23"/>
          <w:szCs w:val="23"/>
        </w:rPr>
        <w:br/>
        <w:t>a) hardware vulnerabilities</w:t>
      </w:r>
      <w:r w:rsidRPr="00267A9C">
        <w:rPr>
          <w:rFonts w:ascii="Arial" w:eastAsia="Times New Roman" w:hAnsi="Arial" w:cs="Arial"/>
          <w:color w:val="3A3A3A"/>
          <w:sz w:val="23"/>
          <w:szCs w:val="23"/>
        </w:rPr>
        <w:br/>
        <w:t xml:space="preserve">b) </w:t>
      </w:r>
      <w:proofErr w:type="spellStart"/>
      <w:r w:rsidRPr="00267A9C">
        <w:rPr>
          <w:rFonts w:ascii="Arial" w:eastAsia="Times New Roman" w:hAnsi="Arial" w:cs="Arial"/>
          <w:color w:val="3A3A3A"/>
          <w:sz w:val="23"/>
          <w:szCs w:val="23"/>
        </w:rPr>
        <w:t>MiTM</w:t>
      </w:r>
      <w:proofErr w:type="spellEnd"/>
      <w:r w:rsidRPr="00267A9C">
        <w:rPr>
          <w:rFonts w:ascii="Arial" w:eastAsia="Times New Roman" w:hAnsi="Arial" w:cs="Arial"/>
          <w:color w:val="3A3A3A"/>
          <w:sz w:val="23"/>
          <w:szCs w:val="23"/>
        </w:rPr>
        <w:br/>
        <w:t>c) phishing</w:t>
      </w:r>
      <w:r w:rsidRPr="00267A9C">
        <w:rPr>
          <w:rFonts w:ascii="Arial" w:eastAsia="Times New Roman" w:hAnsi="Arial" w:cs="Arial"/>
          <w:color w:val="3A3A3A"/>
          <w:sz w:val="23"/>
          <w:szCs w:val="23"/>
        </w:rPr>
        <w:br/>
      </w:r>
      <w:r w:rsidRPr="00E33985">
        <w:rPr>
          <w:rFonts w:ascii="Arial" w:eastAsia="Times New Roman" w:hAnsi="Arial" w:cs="Arial"/>
          <w:b/>
          <w:bCs/>
          <w:color w:val="3A3A3A"/>
          <w:sz w:val="23"/>
          <w:szCs w:val="23"/>
        </w:rPr>
        <w:t>d) spoofing</w:t>
      </w:r>
      <w:r w:rsidRPr="00E33985">
        <w:rPr>
          <w:rFonts w:ascii="Arial" w:eastAsia="Times New Roman" w:hAnsi="Arial" w:cs="Arial"/>
          <w:b/>
          <w:bCs/>
          <w:color w:val="3A3A3A"/>
          <w:sz w:val="23"/>
          <w:szCs w:val="23"/>
        </w:rPr>
        <w:br/>
      </w:r>
    </w:p>
    <w:p w14:paraId="54898E3D" w14:textId="14BB5BA4"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One popular disadvantage of the packet filtering technique is that it cannot support the complex models of rules and is spoofing attack-prone in some cases as well.</w:t>
      </w:r>
    </w:p>
    <w:p w14:paraId="3C228C22" w14:textId="77777777" w:rsidR="00B42D8B" w:rsidRPr="00267A9C" w:rsidRDefault="00381ADA"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17</w:t>
      </w:r>
      <w:r w:rsidR="00B42D8B" w:rsidRPr="00267A9C">
        <w:rPr>
          <w:rFonts w:ascii="Arial" w:eastAsia="Times New Roman" w:hAnsi="Arial" w:cs="Arial"/>
          <w:color w:val="3A3A3A"/>
          <w:sz w:val="23"/>
          <w:szCs w:val="23"/>
        </w:rPr>
        <w:t>. Circuit-level gateway firewalls are installed in _______ layer of OSI model.</w:t>
      </w:r>
      <w:r w:rsidR="00B42D8B" w:rsidRPr="00267A9C">
        <w:rPr>
          <w:rFonts w:ascii="Arial" w:eastAsia="Times New Roman" w:hAnsi="Arial" w:cs="Arial"/>
          <w:color w:val="3A3A3A"/>
          <w:sz w:val="23"/>
          <w:szCs w:val="23"/>
        </w:rPr>
        <w:br/>
        <w:t>a) Application layer</w:t>
      </w:r>
      <w:r w:rsidR="00B42D8B" w:rsidRPr="00267A9C">
        <w:rPr>
          <w:rFonts w:ascii="Arial" w:eastAsia="Times New Roman" w:hAnsi="Arial" w:cs="Arial"/>
          <w:color w:val="3A3A3A"/>
          <w:sz w:val="23"/>
          <w:szCs w:val="23"/>
        </w:rPr>
        <w:br/>
      </w:r>
      <w:r w:rsidR="00B42D8B" w:rsidRPr="00E33985">
        <w:rPr>
          <w:rFonts w:ascii="Arial" w:eastAsia="Times New Roman" w:hAnsi="Arial" w:cs="Arial"/>
          <w:b/>
          <w:bCs/>
          <w:color w:val="3A3A3A"/>
          <w:sz w:val="23"/>
          <w:szCs w:val="23"/>
        </w:rPr>
        <w:t>b) Session layer</w:t>
      </w:r>
      <w:r w:rsidR="00B42D8B" w:rsidRPr="00E33985">
        <w:rPr>
          <w:rFonts w:ascii="Arial" w:eastAsia="Times New Roman" w:hAnsi="Arial" w:cs="Arial"/>
          <w:b/>
          <w:bCs/>
          <w:color w:val="3A3A3A"/>
          <w:sz w:val="23"/>
          <w:szCs w:val="23"/>
        </w:rPr>
        <w:br/>
      </w:r>
      <w:r w:rsidR="00B42D8B" w:rsidRPr="00267A9C">
        <w:rPr>
          <w:rFonts w:ascii="Arial" w:eastAsia="Times New Roman" w:hAnsi="Arial" w:cs="Arial"/>
          <w:color w:val="3A3A3A"/>
          <w:sz w:val="23"/>
          <w:szCs w:val="23"/>
        </w:rPr>
        <w:t>c) Presentation layer</w:t>
      </w:r>
      <w:r w:rsidR="00B42D8B" w:rsidRPr="00267A9C">
        <w:rPr>
          <w:rFonts w:ascii="Arial" w:eastAsia="Times New Roman" w:hAnsi="Arial" w:cs="Arial"/>
          <w:color w:val="3A3A3A"/>
          <w:sz w:val="23"/>
          <w:szCs w:val="23"/>
        </w:rPr>
        <w:br/>
        <w:t>d) Network layer</w:t>
      </w:r>
      <w:r w:rsidR="00B42D8B" w:rsidRPr="00267A9C">
        <w:rPr>
          <w:rFonts w:ascii="Arial" w:eastAsia="Times New Roman" w:hAnsi="Arial" w:cs="Arial"/>
          <w:color w:val="3A3A3A"/>
          <w:sz w:val="23"/>
          <w:szCs w:val="23"/>
        </w:rPr>
        <w:br/>
      </w:r>
    </w:p>
    <w:p w14:paraId="1466C341" w14:textId="72B769FB"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In the session layer (which is the fifth layer) of the OSI model, circuit-level gateway firewalls are deployed for monitoring TCP sessions for 3-way handshakes.</w:t>
      </w:r>
    </w:p>
    <w:p w14:paraId="455D525B" w14:textId="77777777" w:rsidR="00B42D8B" w:rsidRPr="00267A9C" w:rsidRDefault="00381ADA"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18</w:t>
      </w:r>
      <w:r w:rsidR="00B42D8B" w:rsidRPr="00267A9C">
        <w:rPr>
          <w:rFonts w:ascii="Arial" w:eastAsia="Times New Roman" w:hAnsi="Arial" w:cs="Arial"/>
          <w:color w:val="3A3A3A"/>
          <w:sz w:val="23"/>
          <w:szCs w:val="23"/>
        </w:rPr>
        <w:t>. Which of these comes under the advantage of Circuit-level gateway firewalls?</w:t>
      </w:r>
      <w:r w:rsidR="00B42D8B" w:rsidRPr="00267A9C">
        <w:rPr>
          <w:rFonts w:ascii="Arial" w:eastAsia="Times New Roman" w:hAnsi="Arial" w:cs="Arial"/>
          <w:color w:val="3A3A3A"/>
          <w:sz w:val="23"/>
          <w:szCs w:val="23"/>
        </w:rPr>
        <w:br/>
      </w:r>
      <w:r w:rsidR="00B42D8B" w:rsidRPr="00E33985">
        <w:rPr>
          <w:rFonts w:ascii="Arial" w:eastAsia="Times New Roman" w:hAnsi="Arial" w:cs="Arial"/>
          <w:b/>
          <w:bCs/>
          <w:color w:val="3A3A3A"/>
          <w:sz w:val="23"/>
          <w:szCs w:val="23"/>
        </w:rPr>
        <w:t>a) They maintain anonymity and also inexpensive</w:t>
      </w:r>
      <w:r w:rsidR="00B42D8B" w:rsidRPr="00E33985">
        <w:rPr>
          <w:rFonts w:ascii="Arial" w:eastAsia="Times New Roman" w:hAnsi="Arial" w:cs="Arial"/>
          <w:b/>
          <w:bCs/>
          <w:color w:val="3A3A3A"/>
          <w:sz w:val="23"/>
          <w:szCs w:val="23"/>
        </w:rPr>
        <w:br/>
      </w:r>
      <w:r w:rsidR="00B42D8B" w:rsidRPr="00267A9C">
        <w:rPr>
          <w:rFonts w:ascii="Arial" w:eastAsia="Times New Roman" w:hAnsi="Arial" w:cs="Arial"/>
          <w:color w:val="3A3A3A"/>
          <w:sz w:val="23"/>
          <w:szCs w:val="23"/>
        </w:rPr>
        <w:t>b) They are light-weight</w:t>
      </w:r>
      <w:r w:rsidR="00B42D8B" w:rsidRPr="00267A9C">
        <w:rPr>
          <w:rFonts w:ascii="Arial" w:eastAsia="Times New Roman" w:hAnsi="Arial" w:cs="Arial"/>
          <w:color w:val="3A3A3A"/>
          <w:sz w:val="23"/>
          <w:szCs w:val="23"/>
        </w:rPr>
        <w:br/>
        <w:t>c) They’re expensive yet efficient</w:t>
      </w:r>
      <w:r w:rsidR="00B42D8B" w:rsidRPr="00267A9C">
        <w:rPr>
          <w:rFonts w:ascii="Arial" w:eastAsia="Times New Roman" w:hAnsi="Arial" w:cs="Arial"/>
          <w:color w:val="3A3A3A"/>
          <w:sz w:val="23"/>
          <w:szCs w:val="23"/>
        </w:rPr>
        <w:br/>
        <w:t>d) They preserve IP address privacy yet expensive</w:t>
      </w:r>
      <w:r w:rsidR="00B42D8B" w:rsidRPr="00267A9C">
        <w:rPr>
          <w:rFonts w:ascii="Arial" w:eastAsia="Times New Roman" w:hAnsi="Arial" w:cs="Arial"/>
          <w:color w:val="3A3A3A"/>
          <w:sz w:val="23"/>
          <w:szCs w:val="23"/>
        </w:rPr>
        <w:br/>
      </w:r>
    </w:p>
    <w:p w14:paraId="282D3A50" w14:textId="0169C65C"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For a private network, or for organizations, circuit-level gateway firewalls maintain anonymity. They’re also inexpensive as compared to other firewall types.</w:t>
      </w:r>
    </w:p>
    <w:p w14:paraId="6A22CCF3" w14:textId="77777777" w:rsidR="00B42D8B" w:rsidRPr="00267A9C" w:rsidRDefault="00381ADA"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19</w:t>
      </w:r>
      <w:r w:rsidR="00B42D8B" w:rsidRPr="00267A9C">
        <w:rPr>
          <w:rFonts w:ascii="Arial" w:eastAsia="Times New Roman" w:hAnsi="Arial" w:cs="Arial"/>
          <w:color w:val="3A3A3A"/>
          <w:sz w:val="23"/>
          <w:szCs w:val="23"/>
        </w:rPr>
        <w:t>. Which of the following is a disadvantage of Circuit-level gateway firewalls?</w:t>
      </w:r>
      <w:r w:rsidR="00B42D8B" w:rsidRPr="00267A9C">
        <w:rPr>
          <w:rFonts w:ascii="Arial" w:eastAsia="Times New Roman" w:hAnsi="Arial" w:cs="Arial"/>
          <w:color w:val="3A3A3A"/>
          <w:sz w:val="23"/>
          <w:szCs w:val="23"/>
        </w:rPr>
        <w:br/>
        <w:t>a) They’re expensive</w:t>
      </w:r>
      <w:r w:rsidR="00B42D8B" w:rsidRPr="00267A9C">
        <w:rPr>
          <w:rFonts w:ascii="Arial" w:eastAsia="Times New Roman" w:hAnsi="Arial" w:cs="Arial"/>
          <w:color w:val="3A3A3A"/>
          <w:sz w:val="23"/>
          <w:szCs w:val="23"/>
        </w:rPr>
        <w:br/>
        <w:t>b) They’re complex in architecture</w:t>
      </w:r>
      <w:r w:rsidR="00B42D8B" w:rsidRPr="00267A9C">
        <w:rPr>
          <w:rFonts w:ascii="Arial" w:eastAsia="Times New Roman" w:hAnsi="Arial" w:cs="Arial"/>
          <w:color w:val="3A3A3A"/>
          <w:sz w:val="23"/>
          <w:szCs w:val="23"/>
        </w:rPr>
        <w:br/>
      </w:r>
      <w:r w:rsidR="00B42D8B" w:rsidRPr="00E33985">
        <w:rPr>
          <w:rFonts w:ascii="Arial" w:eastAsia="Times New Roman" w:hAnsi="Arial" w:cs="Arial"/>
          <w:b/>
          <w:bCs/>
          <w:color w:val="3A3A3A"/>
          <w:sz w:val="23"/>
          <w:szCs w:val="23"/>
        </w:rPr>
        <w:t>c) They do not filter individual packets</w:t>
      </w:r>
      <w:r w:rsidR="00B42D8B" w:rsidRPr="00E33985">
        <w:rPr>
          <w:rFonts w:ascii="Arial" w:eastAsia="Times New Roman" w:hAnsi="Arial" w:cs="Arial"/>
          <w:b/>
          <w:bCs/>
          <w:color w:val="3A3A3A"/>
          <w:sz w:val="23"/>
          <w:szCs w:val="23"/>
        </w:rPr>
        <w:br/>
      </w:r>
      <w:r w:rsidR="00B42D8B" w:rsidRPr="00267A9C">
        <w:rPr>
          <w:rFonts w:ascii="Arial" w:eastAsia="Times New Roman" w:hAnsi="Arial" w:cs="Arial"/>
          <w:color w:val="3A3A3A"/>
          <w:sz w:val="23"/>
          <w:szCs w:val="23"/>
        </w:rPr>
        <w:t>d) They’re complex to setup</w:t>
      </w:r>
      <w:r w:rsidR="00B42D8B" w:rsidRPr="00267A9C">
        <w:rPr>
          <w:rFonts w:ascii="Arial" w:eastAsia="Times New Roman" w:hAnsi="Arial" w:cs="Arial"/>
          <w:color w:val="3A3A3A"/>
          <w:sz w:val="23"/>
          <w:szCs w:val="23"/>
        </w:rPr>
        <w:br/>
      </w:r>
    </w:p>
    <w:p w14:paraId="541D87D4" w14:textId="51EB7AC8"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Explanation: Circuit-level gateway firewalls don’t filter packets individually which gives the attacker a chance to take access in the network.</w:t>
      </w:r>
    </w:p>
    <w:p w14:paraId="0BF0AC08" w14:textId="77777777"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20</w:t>
      </w:r>
      <w:r w:rsidR="00B42D8B" w:rsidRPr="00267A9C">
        <w:rPr>
          <w:rFonts w:ascii="Arial" w:eastAsia="Times New Roman" w:hAnsi="Arial" w:cs="Arial"/>
          <w:color w:val="3A3A3A"/>
          <w:sz w:val="23"/>
          <w:szCs w:val="23"/>
        </w:rPr>
        <w:t>. _____________ gateway firewalls are deployed in application-layer of OSI model.</w:t>
      </w:r>
      <w:r w:rsidR="00B42D8B" w:rsidRPr="00267A9C">
        <w:rPr>
          <w:rFonts w:ascii="Arial" w:eastAsia="Times New Roman" w:hAnsi="Arial" w:cs="Arial"/>
          <w:color w:val="3A3A3A"/>
          <w:sz w:val="23"/>
          <w:szCs w:val="23"/>
        </w:rPr>
        <w:br/>
        <w:t>a) Packet Filtering Firewalls</w:t>
      </w:r>
      <w:r w:rsidR="00B42D8B" w:rsidRPr="00267A9C">
        <w:rPr>
          <w:rFonts w:ascii="Arial" w:eastAsia="Times New Roman" w:hAnsi="Arial" w:cs="Arial"/>
          <w:color w:val="3A3A3A"/>
          <w:sz w:val="23"/>
          <w:szCs w:val="23"/>
        </w:rPr>
        <w:br/>
        <w:t>b) Circuit Level Gateway Firewalls</w:t>
      </w:r>
      <w:r w:rsidR="00B42D8B" w:rsidRPr="00267A9C">
        <w:rPr>
          <w:rFonts w:ascii="Arial" w:eastAsia="Times New Roman" w:hAnsi="Arial" w:cs="Arial"/>
          <w:color w:val="3A3A3A"/>
          <w:sz w:val="23"/>
          <w:szCs w:val="23"/>
        </w:rPr>
        <w:br/>
      </w:r>
      <w:r w:rsidR="00B42D8B" w:rsidRPr="00E33985">
        <w:rPr>
          <w:rFonts w:ascii="Arial" w:eastAsia="Times New Roman" w:hAnsi="Arial" w:cs="Arial"/>
          <w:b/>
          <w:bCs/>
          <w:color w:val="3A3A3A"/>
          <w:sz w:val="23"/>
          <w:szCs w:val="23"/>
        </w:rPr>
        <w:t>c) Application-level Gateway Firewalls</w:t>
      </w:r>
      <w:r w:rsidR="00B42D8B" w:rsidRPr="00E33985">
        <w:rPr>
          <w:rFonts w:ascii="Arial" w:eastAsia="Times New Roman" w:hAnsi="Arial" w:cs="Arial"/>
          <w:b/>
          <w:bCs/>
          <w:color w:val="3A3A3A"/>
          <w:sz w:val="23"/>
          <w:szCs w:val="23"/>
        </w:rPr>
        <w:br/>
      </w:r>
      <w:r w:rsidR="00B42D8B" w:rsidRPr="00267A9C">
        <w:rPr>
          <w:rFonts w:ascii="Arial" w:eastAsia="Times New Roman" w:hAnsi="Arial" w:cs="Arial"/>
          <w:color w:val="3A3A3A"/>
          <w:sz w:val="23"/>
          <w:szCs w:val="23"/>
        </w:rPr>
        <w:t>d) Stateful Multilayer Inspection Firewalls</w:t>
      </w:r>
      <w:r w:rsidR="00B42D8B" w:rsidRPr="00267A9C">
        <w:rPr>
          <w:rFonts w:ascii="Arial" w:eastAsia="Times New Roman" w:hAnsi="Arial" w:cs="Arial"/>
          <w:color w:val="3A3A3A"/>
          <w:sz w:val="23"/>
          <w:szCs w:val="23"/>
        </w:rPr>
        <w:br/>
      </w:r>
    </w:p>
    <w:p w14:paraId="2B04647B" w14:textId="6F8DA73C"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w:t>
      </w:r>
      <w:r w:rsidR="008A275C" w:rsidRPr="00267A9C">
        <w:rPr>
          <w:rFonts w:ascii="Arial" w:eastAsia="Times New Roman" w:hAnsi="Arial" w:cs="Arial"/>
          <w:color w:val="3A3A3A"/>
          <w:sz w:val="23"/>
          <w:szCs w:val="23"/>
        </w:rPr>
        <w:t>Application-level</w:t>
      </w:r>
      <w:r w:rsidRPr="00267A9C">
        <w:rPr>
          <w:rFonts w:ascii="Arial" w:eastAsia="Times New Roman" w:hAnsi="Arial" w:cs="Arial"/>
          <w:color w:val="3A3A3A"/>
          <w:sz w:val="23"/>
          <w:szCs w:val="23"/>
        </w:rPr>
        <w:t xml:space="preserve"> Gateway Firewalls are deployed in the application-layer of OSI model for protecting the network for different protocols of the application layer.</w:t>
      </w:r>
    </w:p>
    <w:p w14:paraId="628F97A7" w14:textId="2E83AF7D"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21</w:t>
      </w:r>
      <w:r w:rsidR="00B42D8B" w:rsidRPr="00267A9C">
        <w:rPr>
          <w:rFonts w:ascii="Arial" w:eastAsia="Times New Roman" w:hAnsi="Arial" w:cs="Arial"/>
          <w:color w:val="3A3A3A"/>
          <w:sz w:val="23"/>
          <w:szCs w:val="23"/>
        </w:rPr>
        <w:t xml:space="preserve">. </w:t>
      </w:r>
      <w:r w:rsidR="008A275C" w:rsidRPr="00267A9C">
        <w:rPr>
          <w:rFonts w:ascii="Arial" w:eastAsia="Times New Roman" w:hAnsi="Arial" w:cs="Arial"/>
          <w:color w:val="3A3A3A"/>
          <w:sz w:val="23"/>
          <w:szCs w:val="23"/>
        </w:rPr>
        <w:t>Application-level</w:t>
      </w:r>
      <w:r w:rsidR="00B42D8B" w:rsidRPr="00267A9C">
        <w:rPr>
          <w:rFonts w:ascii="Arial" w:eastAsia="Times New Roman" w:hAnsi="Arial" w:cs="Arial"/>
          <w:color w:val="3A3A3A"/>
          <w:sz w:val="23"/>
          <w:szCs w:val="23"/>
        </w:rPr>
        <w:t xml:space="preserve"> gateway firewalls protect the network for specific _____________</w:t>
      </w:r>
      <w:r w:rsidR="00B42D8B" w:rsidRPr="00267A9C">
        <w:rPr>
          <w:rFonts w:ascii="Arial" w:eastAsia="Times New Roman" w:hAnsi="Arial" w:cs="Arial"/>
          <w:color w:val="3A3A3A"/>
          <w:sz w:val="23"/>
          <w:szCs w:val="23"/>
        </w:rPr>
        <w:br/>
      </w:r>
      <w:r w:rsidR="00B42D8B" w:rsidRPr="008F126E">
        <w:rPr>
          <w:rFonts w:ascii="Arial" w:eastAsia="Times New Roman" w:hAnsi="Arial" w:cs="Arial"/>
          <w:b/>
          <w:bCs/>
          <w:color w:val="3A3A3A"/>
          <w:sz w:val="23"/>
          <w:szCs w:val="23"/>
        </w:rPr>
        <w:t>a) application layer protocol</w:t>
      </w:r>
      <w:r w:rsidR="00B42D8B" w:rsidRPr="008F126E">
        <w:rPr>
          <w:rFonts w:ascii="Arial" w:eastAsia="Times New Roman" w:hAnsi="Arial" w:cs="Arial"/>
          <w:b/>
          <w:bCs/>
          <w:color w:val="3A3A3A"/>
          <w:sz w:val="23"/>
          <w:szCs w:val="23"/>
        </w:rPr>
        <w:br/>
      </w:r>
      <w:r w:rsidR="00B42D8B" w:rsidRPr="00267A9C">
        <w:rPr>
          <w:rFonts w:ascii="Arial" w:eastAsia="Times New Roman" w:hAnsi="Arial" w:cs="Arial"/>
          <w:color w:val="3A3A3A"/>
          <w:sz w:val="23"/>
          <w:szCs w:val="23"/>
        </w:rPr>
        <w:t>b) session layer protocol</w:t>
      </w:r>
      <w:r w:rsidR="00B42D8B" w:rsidRPr="00267A9C">
        <w:rPr>
          <w:rFonts w:ascii="Arial" w:eastAsia="Times New Roman" w:hAnsi="Arial" w:cs="Arial"/>
          <w:color w:val="3A3A3A"/>
          <w:sz w:val="23"/>
          <w:szCs w:val="23"/>
        </w:rPr>
        <w:br/>
        <w:t>c) botnet attacks</w:t>
      </w:r>
      <w:r w:rsidR="00B42D8B" w:rsidRPr="00267A9C">
        <w:rPr>
          <w:rFonts w:ascii="Arial" w:eastAsia="Times New Roman" w:hAnsi="Arial" w:cs="Arial"/>
          <w:color w:val="3A3A3A"/>
          <w:sz w:val="23"/>
          <w:szCs w:val="23"/>
        </w:rPr>
        <w:br/>
        <w:t>d) network layer protocol</w:t>
      </w:r>
      <w:r w:rsidR="00B42D8B" w:rsidRPr="00267A9C">
        <w:rPr>
          <w:rFonts w:ascii="Arial" w:eastAsia="Times New Roman" w:hAnsi="Arial" w:cs="Arial"/>
          <w:color w:val="3A3A3A"/>
          <w:sz w:val="23"/>
          <w:szCs w:val="23"/>
        </w:rPr>
        <w:br/>
      </w:r>
    </w:p>
    <w:p w14:paraId="39B9BAC2" w14:textId="73072A6A"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Some specific application layer protocols need protection from attacks which is done by the </w:t>
      </w:r>
      <w:r w:rsidR="008A275C" w:rsidRPr="00267A9C">
        <w:rPr>
          <w:rFonts w:ascii="Arial" w:eastAsia="Times New Roman" w:hAnsi="Arial" w:cs="Arial"/>
          <w:color w:val="3A3A3A"/>
          <w:sz w:val="23"/>
          <w:szCs w:val="23"/>
        </w:rPr>
        <w:t>application-level</w:t>
      </w:r>
      <w:r w:rsidRPr="00267A9C">
        <w:rPr>
          <w:rFonts w:ascii="Arial" w:eastAsia="Times New Roman" w:hAnsi="Arial" w:cs="Arial"/>
          <w:color w:val="3A3A3A"/>
          <w:sz w:val="23"/>
          <w:szCs w:val="23"/>
        </w:rPr>
        <w:t xml:space="preserve"> gateway firewall in the application layer of the OSI model.</w:t>
      </w:r>
    </w:p>
    <w:p w14:paraId="253E7D32" w14:textId="1CA9C85B"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22</w:t>
      </w:r>
      <w:r w:rsidR="00B42D8B" w:rsidRPr="00267A9C">
        <w:rPr>
          <w:rFonts w:ascii="Arial" w:eastAsia="Times New Roman" w:hAnsi="Arial" w:cs="Arial"/>
          <w:color w:val="3A3A3A"/>
          <w:sz w:val="23"/>
          <w:szCs w:val="23"/>
        </w:rPr>
        <w:t xml:space="preserve">. </w:t>
      </w:r>
      <w:r w:rsidR="008A275C" w:rsidRPr="00267A9C">
        <w:rPr>
          <w:rFonts w:ascii="Arial" w:eastAsia="Times New Roman" w:hAnsi="Arial" w:cs="Arial"/>
          <w:color w:val="3A3A3A"/>
          <w:sz w:val="23"/>
          <w:szCs w:val="23"/>
        </w:rPr>
        <w:t>Application-level</w:t>
      </w:r>
      <w:r w:rsidR="00B42D8B" w:rsidRPr="00267A9C">
        <w:rPr>
          <w:rFonts w:ascii="Arial" w:eastAsia="Times New Roman" w:hAnsi="Arial" w:cs="Arial"/>
          <w:color w:val="3A3A3A"/>
          <w:sz w:val="23"/>
          <w:szCs w:val="23"/>
        </w:rPr>
        <w:t xml:space="preserve"> gateway firewalls are also used for configuring cache-servers.</w:t>
      </w:r>
      <w:r w:rsidR="00B42D8B" w:rsidRPr="00267A9C">
        <w:rPr>
          <w:rFonts w:ascii="Arial" w:eastAsia="Times New Roman" w:hAnsi="Arial" w:cs="Arial"/>
          <w:color w:val="3A3A3A"/>
          <w:sz w:val="23"/>
          <w:szCs w:val="23"/>
        </w:rPr>
        <w:br/>
      </w:r>
      <w:r w:rsidR="00B42D8B" w:rsidRPr="008F126E">
        <w:rPr>
          <w:rFonts w:ascii="Arial" w:eastAsia="Times New Roman" w:hAnsi="Arial" w:cs="Arial"/>
          <w:b/>
          <w:bCs/>
          <w:color w:val="3A3A3A"/>
          <w:sz w:val="23"/>
          <w:szCs w:val="23"/>
        </w:rPr>
        <w:t>a) True</w:t>
      </w:r>
      <w:r w:rsidR="00B42D8B" w:rsidRPr="008F126E">
        <w:rPr>
          <w:rFonts w:ascii="Arial" w:eastAsia="Times New Roman" w:hAnsi="Arial" w:cs="Arial"/>
          <w:b/>
          <w:bCs/>
          <w:color w:val="3A3A3A"/>
          <w:sz w:val="23"/>
          <w:szCs w:val="23"/>
        </w:rPr>
        <w:br/>
      </w:r>
      <w:r w:rsidR="00B42D8B" w:rsidRPr="00267A9C">
        <w:rPr>
          <w:rFonts w:ascii="Arial" w:eastAsia="Times New Roman" w:hAnsi="Arial" w:cs="Arial"/>
          <w:color w:val="3A3A3A"/>
          <w:sz w:val="23"/>
          <w:szCs w:val="23"/>
        </w:rPr>
        <w:t>b) False</w:t>
      </w:r>
      <w:r w:rsidR="00B42D8B" w:rsidRPr="00267A9C">
        <w:rPr>
          <w:rFonts w:ascii="Arial" w:eastAsia="Times New Roman" w:hAnsi="Arial" w:cs="Arial"/>
          <w:color w:val="3A3A3A"/>
          <w:sz w:val="23"/>
          <w:szCs w:val="23"/>
        </w:rPr>
        <w:br/>
      </w:r>
    </w:p>
    <w:p w14:paraId="69559D09" w14:textId="41B8CA9D"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As caching servers, the </w:t>
      </w:r>
      <w:r w:rsidR="008A275C" w:rsidRPr="00267A9C">
        <w:rPr>
          <w:rFonts w:ascii="Arial" w:eastAsia="Times New Roman" w:hAnsi="Arial" w:cs="Arial"/>
          <w:color w:val="3A3A3A"/>
          <w:sz w:val="23"/>
          <w:szCs w:val="23"/>
        </w:rPr>
        <w:t>application-level</w:t>
      </w:r>
      <w:r w:rsidRPr="00267A9C">
        <w:rPr>
          <w:rFonts w:ascii="Arial" w:eastAsia="Times New Roman" w:hAnsi="Arial" w:cs="Arial"/>
          <w:color w:val="3A3A3A"/>
          <w:sz w:val="23"/>
          <w:szCs w:val="23"/>
        </w:rPr>
        <w:t xml:space="preserve"> gateway firewalls are configured that helps in increasing the network performance making it smooth for logging traffic.</w:t>
      </w:r>
    </w:p>
    <w:p w14:paraId="1476531D" w14:textId="77777777"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2</w:t>
      </w:r>
      <w:r w:rsidR="00CE6E48">
        <w:rPr>
          <w:rFonts w:ascii="Arial" w:eastAsia="Times New Roman" w:hAnsi="Arial" w:cs="Arial"/>
          <w:color w:val="3A3A3A"/>
          <w:sz w:val="23"/>
          <w:szCs w:val="23"/>
        </w:rPr>
        <w:t>3</w:t>
      </w:r>
      <w:r w:rsidRPr="00267A9C">
        <w:rPr>
          <w:rFonts w:ascii="Arial" w:eastAsia="Times New Roman" w:hAnsi="Arial" w:cs="Arial"/>
          <w:color w:val="3A3A3A"/>
          <w:sz w:val="23"/>
          <w:szCs w:val="23"/>
        </w:rPr>
        <w:t>. Packet filtering firewalls are also called ____________</w:t>
      </w:r>
      <w:r w:rsidRPr="00267A9C">
        <w:rPr>
          <w:rFonts w:ascii="Arial" w:eastAsia="Times New Roman" w:hAnsi="Arial" w:cs="Arial"/>
          <w:color w:val="3A3A3A"/>
          <w:sz w:val="23"/>
          <w:szCs w:val="23"/>
        </w:rPr>
        <w:br/>
      </w:r>
      <w:r w:rsidRPr="008F126E">
        <w:rPr>
          <w:rFonts w:ascii="Arial" w:eastAsia="Times New Roman" w:hAnsi="Arial" w:cs="Arial"/>
          <w:b/>
          <w:bCs/>
          <w:color w:val="3A3A3A"/>
          <w:sz w:val="23"/>
          <w:szCs w:val="23"/>
        </w:rPr>
        <w:t>a) first generation firewalls</w:t>
      </w:r>
      <w:r w:rsidRPr="008F126E">
        <w:rPr>
          <w:rFonts w:ascii="Arial" w:eastAsia="Times New Roman" w:hAnsi="Arial" w:cs="Arial"/>
          <w:b/>
          <w:bCs/>
          <w:color w:val="3A3A3A"/>
          <w:sz w:val="23"/>
          <w:szCs w:val="23"/>
        </w:rPr>
        <w:br/>
      </w:r>
      <w:r w:rsidRPr="00267A9C">
        <w:rPr>
          <w:rFonts w:ascii="Arial" w:eastAsia="Times New Roman" w:hAnsi="Arial" w:cs="Arial"/>
          <w:color w:val="3A3A3A"/>
          <w:sz w:val="23"/>
          <w:szCs w:val="23"/>
        </w:rPr>
        <w:t>b) second generation firewalls</w:t>
      </w:r>
      <w:r w:rsidRPr="00267A9C">
        <w:rPr>
          <w:rFonts w:ascii="Arial" w:eastAsia="Times New Roman" w:hAnsi="Arial" w:cs="Arial"/>
          <w:color w:val="3A3A3A"/>
          <w:sz w:val="23"/>
          <w:szCs w:val="23"/>
        </w:rPr>
        <w:br/>
        <w:t>c) third generation firewalls</w:t>
      </w:r>
      <w:r w:rsidRPr="00267A9C">
        <w:rPr>
          <w:rFonts w:ascii="Arial" w:eastAsia="Times New Roman" w:hAnsi="Arial" w:cs="Arial"/>
          <w:color w:val="3A3A3A"/>
          <w:sz w:val="23"/>
          <w:szCs w:val="23"/>
        </w:rPr>
        <w:br/>
        <w:t>d) fourth generation firewalls</w:t>
      </w:r>
      <w:r w:rsidRPr="00267A9C">
        <w:rPr>
          <w:rFonts w:ascii="Arial" w:eastAsia="Times New Roman" w:hAnsi="Arial" w:cs="Arial"/>
          <w:color w:val="3A3A3A"/>
          <w:sz w:val="23"/>
          <w:szCs w:val="23"/>
        </w:rPr>
        <w:br/>
      </w:r>
    </w:p>
    <w:p w14:paraId="1A5F4825" w14:textId="69B55FE4"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Packet filtering firewalls are also called the </w:t>
      </w:r>
      <w:r w:rsidR="008A275C" w:rsidRPr="00267A9C">
        <w:rPr>
          <w:rFonts w:ascii="Arial" w:eastAsia="Times New Roman" w:hAnsi="Arial" w:cs="Arial"/>
          <w:color w:val="3A3A3A"/>
          <w:sz w:val="23"/>
          <w:szCs w:val="23"/>
        </w:rPr>
        <w:t>first-generation</w:t>
      </w:r>
      <w:r w:rsidRPr="00267A9C">
        <w:rPr>
          <w:rFonts w:ascii="Arial" w:eastAsia="Times New Roman" w:hAnsi="Arial" w:cs="Arial"/>
          <w:color w:val="3A3A3A"/>
          <w:sz w:val="23"/>
          <w:szCs w:val="23"/>
        </w:rPr>
        <w:t xml:space="preserve"> firewalls. It came into the picture around the 1980s. Packet filtering technique cannot support the complex models of rules and is spoofing attack-prone in some cases as well.</w:t>
      </w:r>
    </w:p>
    <w:p w14:paraId="545F674A" w14:textId="77777777"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w:t>
      </w:r>
      <w:r w:rsidR="00B42D8B" w:rsidRPr="00267A9C">
        <w:rPr>
          <w:rFonts w:ascii="Arial" w:eastAsia="Times New Roman" w:hAnsi="Arial" w:cs="Arial"/>
          <w:color w:val="3A3A3A"/>
          <w:sz w:val="23"/>
          <w:szCs w:val="23"/>
        </w:rPr>
        <w:t>4. Application layer firewalls are also called ____________</w:t>
      </w:r>
      <w:r w:rsidR="00B42D8B" w:rsidRPr="00267A9C">
        <w:rPr>
          <w:rFonts w:ascii="Arial" w:eastAsia="Times New Roman" w:hAnsi="Arial" w:cs="Arial"/>
          <w:color w:val="3A3A3A"/>
          <w:sz w:val="23"/>
          <w:szCs w:val="23"/>
        </w:rPr>
        <w:br/>
        <w:t>a) first generation firewalls</w:t>
      </w:r>
      <w:r w:rsidR="00B42D8B" w:rsidRPr="00267A9C">
        <w:rPr>
          <w:rFonts w:ascii="Arial" w:eastAsia="Times New Roman" w:hAnsi="Arial" w:cs="Arial"/>
          <w:color w:val="3A3A3A"/>
          <w:sz w:val="23"/>
          <w:szCs w:val="23"/>
        </w:rPr>
        <w:br/>
        <w:t>b) second generation firewalls</w:t>
      </w:r>
      <w:r w:rsidR="00B42D8B" w:rsidRPr="00267A9C">
        <w:rPr>
          <w:rFonts w:ascii="Arial" w:eastAsia="Times New Roman" w:hAnsi="Arial" w:cs="Arial"/>
          <w:color w:val="3A3A3A"/>
          <w:sz w:val="23"/>
          <w:szCs w:val="23"/>
        </w:rPr>
        <w:br/>
      </w:r>
      <w:r w:rsidR="00B42D8B" w:rsidRPr="008F126E">
        <w:rPr>
          <w:rFonts w:ascii="Arial" w:eastAsia="Times New Roman" w:hAnsi="Arial" w:cs="Arial"/>
          <w:b/>
          <w:bCs/>
          <w:color w:val="3A3A3A"/>
          <w:sz w:val="23"/>
          <w:szCs w:val="23"/>
        </w:rPr>
        <w:t>c) third generation firewalls</w:t>
      </w:r>
      <w:r w:rsidR="00B42D8B" w:rsidRPr="008F126E">
        <w:rPr>
          <w:rFonts w:ascii="Arial" w:eastAsia="Times New Roman" w:hAnsi="Arial" w:cs="Arial"/>
          <w:b/>
          <w:bCs/>
          <w:color w:val="3A3A3A"/>
          <w:sz w:val="23"/>
          <w:szCs w:val="23"/>
        </w:rPr>
        <w:br/>
      </w:r>
      <w:r w:rsidR="00B42D8B" w:rsidRPr="00267A9C">
        <w:rPr>
          <w:rFonts w:ascii="Arial" w:eastAsia="Times New Roman" w:hAnsi="Arial" w:cs="Arial"/>
          <w:color w:val="3A3A3A"/>
          <w:sz w:val="23"/>
          <w:szCs w:val="23"/>
        </w:rPr>
        <w:t>d) fourth generation firewalls</w:t>
      </w:r>
      <w:r w:rsidR="00B42D8B" w:rsidRPr="00267A9C">
        <w:rPr>
          <w:rFonts w:ascii="Arial" w:eastAsia="Times New Roman" w:hAnsi="Arial" w:cs="Arial"/>
          <w:color w:val="3A3A3A"/>
          <w:sz w:val="23"/>
          <w:szCs w:val="23"/>
        </w:rPr>
        <w:br/>
      </w:r>
    </w:p>
    <w:p w14:paraId="6B0A7665" w14:textId="42C1C8BD"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Explanation: Application layer firewalls are also called third generation firewalls. They came into the picture in around 1995-1998. </w:t>
      </w:r>
      <w:r w:rsidR="00E64876" w:rsidRPr="00267A9C">
        <w:rPr>
          <w:rFonts w:ascii="Arial" w:eastAsia="Times New Roman" w:hAnsi="Arial" w:cs="Arial"/>
          <w:color w:val="3A3A3A"/>
          <w:sz w:val="23"/>
          <w:szCs w:val="23"/>
        </w:rPr>
        <w:t>Application-level</w:t>
      </w:r>
      <w:r w:rsidRPr="00267A9C">
        <w:rPr>
          <w:rFonts w:ascii="Arial" w:eastAsia="Times New Roman" w:hAnsi="Arial" w:cs="Arial"/>
          <w:color w:val="3A3A3A"/>
          <w:sz w:val="23"/>
          <w:szCs w:val="23"/>
        </w:rPr>
        <w:t xml:space="preserve"> gateway firewalls are helped in making the network performance smooth for logging traffic.</w:t>
      </w:r>
    </w:p>
    <w:p w14:paraId="0B6CEBD8" w14:textId="77777777" w:rsidR="00B42D8B" w:rsidRPr="00B64AED" w:rsidRDefault="00381B1F" w:rsidP="00B42D8B">
      <w:pPr>
        <w:pBdr>
          <w:bottom w:val="single" w:sz="6" w:space="8" w:color="EFEFEF"/>
        </w:pBdr>
        <w:spacing w:after="0" w:line="240" w:lineRule="auto"/>
        <w:outlineLvl w:val="0"/>
        <w:rPr>
          <w:rFonts w:ascii="inherit" w:eastAsia="Times New Roman" w:hAnsi="inherit" w:cs="Arial"/>
          <w:b/>
          <w:bCs/>
          <w:color w:val="000E9A"/>
          <w:kern w:val="36"/>
          <w:sz w:val="24"/>
          <w:szCs w:val="24"/>
        </w:rPr>
      </w:pPr>
      <w:r>
        <w:rPr>
          <w:rFonts w:ascii="inherit" w:eastAsia="Times New Roman" w:hAnsi="inherit" w:cs="Arial"/>
          <w:b/>
          <w:bCs/>
          <w:color w:val="000E9A"/>
          <w:kern w:val="36"/>
          <w:sz w:val="24"/>
          <w:szCs w:val="24"/>
        </w:rPr>
        <w:t>Intrusion Detection System</w:t>
      </w:r>
    </w:p>
    <w:p w14:paraId="6CA0675A" w14:textId="497C17E3"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 xml:space="preserve">1.What are drawbacks of the </w:t>
      </w:r>
      <w:r w:rsidR="00E64876" w:rsidRPr="00381B1F">
        <w:rPr>
          <w:rFonts w:ascii="Arial" w:eastAsia="Times New Roman" w:hAnsi="Arial" w:cs="Arial"/>
          <w:color w:val="3A3A3A"/>
          <w:sz w:val="23"/>
          <w:szCs w:val="23"/>
        </w:rPr>
        <w:t>host-based</w:t>
      </w:r>
      <w:r w:rsidRPr="00381B1F">
        <w:rPr>
          <w:rFonts w:ascii="Arial" w:eastAsia="Times New Roman" w:hAnsi="Arial" w:cs="Arial"/>
          <w:color w:val="3A3A3A"/>
          <w:sz w:val="23"/>
          <w:szCs w:val="23"/>
        </w:rPr>
        <w:t xml:space="preserve"> IDS?</w:t>
      </w:r>
    </w:p>
    <w:p w14:paraId="60A9D623"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A.)   </w:t>
      </w:r>
      <w:r w:rsidR="00381B1F" w:rsidRPr="00381B1F">
        <w:rPr>
          <w:rFonts w:ascii="Arial" w:eastAsia="Times New Roman" w:hAnsi="Arial" w:cs="Arial"/>
          <w:color w:val="3A3A3A"/>
          <w:sz w:val="23"/>
          <w:szCs w:val="23"/>
        </w:rPr>
        <w:t xml:space="preserve"> </w:t>
      </w:r>
      <w:r w:rsidRPr="00381B1F">
        <w:rPr>
          <w:rFonts w:ascii="Arial" w:eastAsia="Times New Roman" w:hAnsi="Arial" w:cs="Arial"/>
          <w:color w:val="3A3A3A"/>
          <w:sz w:val="23"/>
          <w:szCs w:val="23"/>
        </w:rPr>
        <w:t>Unselective logging of messages may increase the audit burdens</w:t>
      </w:r>
    </w:p>
    <w:p w14:paraId="6E88F306" w14:textId="6B6B1F13"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w14:anchorId="43F06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8pt;height:15.6pt" o:ole="">
            <v:imagedata r:id="rId5" o:title=""/>
          </v:shape>
          <w:control r:id="rId6" w:name="DefaultOcxName" w:shapeid="_x0000_i1219"/>
        </w:object>
      </w:r>
      <w:r w:rsidRPr="00381B1F">
        <w:rPr>
          <w:rFonts w:ascii="Arial" w:eastAsia="Times New Roman" w:hAnsi="Arial" w:cs="Arial"/>
          <w:color w:val="3A3A3A"/>
          <w:sz w:val="23"/>
          <w:szCs w:val="23"/>
        </w:rPr>
        <w:t>B.) Selective logging runs the risk of missed attacks</w:t>
      </w:r>
    </w:p>
    <w:p w14:paraId="16E0261E" w14:textId="36727DB4"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w14:anchorId="790CD852">
          <v:shape id="_x0000_i1218" type="#_x0000_t75" style="width:18pt;height:15.6pt" o:ole="">
            <v:imagedata r:id="rId5" o:title=""/>
          </v:shape>
          <w:control r:id="rId7" w:name="DefaultOcxName1" w:shapeid="_x0000_i1218"/>
        </w:object>
      </w:r>
      <w:r w:rsidRPr="00381B1F">
        <w:rPr>
          <w:rFonts w:ascii="Arial" w:eastAsia="Times New Roman" w:hAnsi="Arial" w:cs="Arial"/>
          <w:color w:val="3A3A3A"/>
          <w:sz w:val="23"/>
          <w:szCs w:val="23"/>
        </w:rPr>
        <w:t>C.) They are very fast to detect</w:t>
      </w:r>
    </w:p>
    <w:p w14:paraId="302306F8" w14:textId="2182E160" w:rsidR="00B42D8B" w:rsidRPr="00381B1F" w:rsidRDefault="00381B1F" w:rsidP="00381B1F">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      </w:t>
      </w:r>
      <w:r w:rsidR="00B42D8B" w:rsidRPr="00381B1F">
        <w:rPr>
          <w:rFonts w:ascii="Arial" w:eastAsia="Times New Roman" w:hAnsi="Arial" w:cs="Arial"/>
          <w:color w:val="3A3A3A"/>
          <w:sz w:val="23"/>
          <w:szCs w:val="23"/>
        </w:rPr>
        <w:t>D.)      They have to be programmed for new patterns</w:t>
      </w:r>
    </w:p>
    <w:p w14:paraId="4ACF292A"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p>
    <w:p w14:paraId="086B1EA2" w14:textId="77777777" w:rsidR="00B42D8B" w:rsidRPr="00E64876" w:rsidRDefault="00B42D8B" w:rsidP="00381B1F">
      <w:pPr>
        <w:shd w:val="clear" w:color="auto" w:fill="FFFFFF"/>
        <w:spacing w:after="0" w:line="240" w:lineRule="auto"/>
        <w:rPr>
          <w:rFonts w:ascii="Arial" w:eastAsia="Times New Roman" w:hAnsi="Arial" w:cs="Arial"/>
          <w:b/>
          <w:bCs/>
          <w:color w:val="3A3A3A"/>
          <w:sz w:val="23"/>
          <w:szCs w:val="23"/>
        </w:rPr>
      </w:pPr>
      <w:r w:rsidRPr="00E64876">
        <w:rPr>
          <w:rFonts w:ascii="Arial" w:eastAsia="Times New Roman" w:hAnsi="Arial" w:cs="Arial"/>
          <w:b/>
          <w:bCs/>
          <w:color w:val="3A3A3A"/>
          <w:sz w:val="23"/>
          <w:szCs w:val="23"/>
        </w:rPr>
        <w:t>Answer: Option 'A'</w:t>
      </w:r>
    </w:p>
    <w:p w14:paraId="1082CF52"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Unselective logging of messages may increase the audit burdens</w:t>
      </w:r>
    </w:p>
    <w:p w14:paraId="3ABB5F30" w14:textId="77777777" w:rsidR="00381B1F" w:rsidRDefault="00381B1F" w:rsidP="00381B1F">
      <w:pPr>
        <w:shd w:val="clear" w:color="auto" w:fill="FFFFFF"/>
        <w:spacing w:after="0" w:line="240" w:lineRule="auto"/>
        <w:rPr>
          <w:rFonts w:ascii="Arial" w:eastAsia="Times New Roman" w:hAnsi="Arial" w:cs="Arial"/>
          <w:color w:val="3A3A3A"/>
          <w:sz w:val="23"/>
          <w:szCs w:val="23"/>
        </w:rPr>
      </w:pPr>
    </w:p>
    <w:p w14:paraId="413F7DB8"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3.</w:t>
      </w:r>
      <w:r w:rsidR="00381B1F">
        <w:rPr>
          <w:rFonts w:ascii="Arial" w:eastAsia="Times New Roman" w:hAnsi="Arial" w:cs="Arial"/>
          <w:color w:val="3A3A3A"/>
          <w:sz w:val="23"/>
          <w:szCs w:val="23"/>
        </w:rPr>
        <w:t xml:space="preserve"> </w:t>
      </w:r>
      <w:r w:rsidRPr="00381B1F">
        <w:rPr>
          <w:rFonts w:ascii="Arial" w:eastAsia="Times New Roman" w:hAnsi="Arial" w:cs="Arial"/>
          <w:color w:val="3A3A3A"/>
          <w:sz w:val="23"/>
          <w:szCs w:val="23"/>
        </w:rPr>
        <w:t xml:space="preserve">What are strengths of the </w:t>
      </w:r>
      <w:proofErr w:type="gramStart"/>
      <w:r w:rsidRPr="00381B1F">
        <w:rPr>
          <w:rFonts w:ascii="Arial" w:eastAsia="Times New Roman" w:hAnsi="Arial" w:cs="Arial"/>
          <w:color w:val="3A3A3A"/>
          <w:sz w:val="23"/>
          <w:szCs w:val="23"/>
        </w:rPr>
        <w:t>host based</w:t>
      </w:r>
      <w:proofErr w:type="gramEnd"/>
      <w:r w:rsidRPr="00381B1F">
        <w:rPr>
          <w:rFonts w:ascii="Arial" w:eastAsia="Times New Roman" w:hAnsi="Arial" w:cs="Arial"/>
          <w:color w:val="3A3A3A"/>
          <w:sz w:val="23"/>
          <w:szCs w:val="23"/>
        </w:rPr>
        <w:t xml:space="preserve"> IDS?</w:t>
      </w:r>
    </w:p>
    <w:p w14:paraId="3BC6C80C"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w14:anchorId="0FCE0517">
          <v:shape id="_x0000_i1114" type="#_x0000_t75" style="width:18pt;height:15.6pt" o:ole="">
            <v:imagedata r:id="rId5" o:title=""/>
          </v:shape>
          <w:control r:id="rId8" w:name="DefaultOcxName4" w:shapeid="_x0000_i1114"/>
        </w:object>
      </w:r>
      <w:r w:rsidRPr="00381B1F">
        <w:rPr>
          <w:rFonts w:ascii="Arial" w:eastAsia="Times New Roman" w:hAnsi="Arial" w:cs="Arial"/>
          <w:color w:val="3A3A3A"/>
          <w:sz w:val="23"/>
          <w:szCs w:val="23"/>
        </w:rPr>
        <w:t>   A.) Attack verification</w:t>
      </w:r>
    </w:p>
    <w:p w14:paraId="53F543C8"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lastRenderedPageBreak/>
        <w:object w:dxaOrig="225" w:dyaOrig="225" w14:anchorId="6DA603A4">
          <v:shape id="_x0000_i1117" type="#_x0000_t75" style="width:18pt;height:15.6pt" o:ole="">
            <v:imagedata r:id="rId5" o:title=""/>
          </v:shape>
          <w:control r:id="rId9" w:name="DefaultOcxName5" w:shapeid="_x0000_i1117"/>
        </w:object>
      </w:r>
      <w:r w:rsidRPr="00381B1F">
        <w:rPr>
          <w:rFonts w:ascii="Arial" w:eastAsia="Times New Roman" w:hAnsi="Arial" w:cs="Arial"/>
          <w:color w:val="3A3A3A"/>
          <w:sz w:val="23"/>
          <w:szCs w:val="23"/>
        </w:rPr>
        <w:t>   B.) System specific activity</w:t>
      </w:r>
    </w:p>
    <w:p w14:paraId="03363E2E"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w14:anchorId="14E6A4F0">
          <v:shape id="_x0000_i1120" type="#_x0000_t75" style="width:18pt;height:15.6pt" o:ole="">
            <v:imagedata r:id="rId5" o:title=""/>
          </v:shape>
          <w:control r:id="rId10" w:name="DefaultOcxName6" w:shapeid="_x0000_i1120"/>
        </w:object>
      </w:r>
      <w:r w:rsidRPr="00381B1F">
        <w:rPr>
          <w:rFonts w:ascii="Arial" w:eastAsia="Times New Roman" w:hAnsi="Arial" w:cs="Arial"/>
          <w:color w:val="3A3A3A"/>
          <w:sz w:val="23"/>
          <w:szCs w:val="23"/>
        </w:rPr>
        <w:t>   C.) No additional hardware required</w:t>
      </w:r>
    </w:p>
    <w:p w14:paraId="52FC1B1D"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D.)       All of the mentioned</w:t>
      </w:r>
    </w:p>
    <w:p w14:paraId="2CA90E6A" w14:textId="77777777" w:rsidR="00B42D8B" w:rsidRPr="00381B1F" w:rsidRDefault="00B42D8B" w:rsidP="00381B1F">
      <w:pPr>
        <w:shd w:val="clear" w:color="auto" w:fill="FFFFFF"/>
        <w:spacing w:after="0" w:line="240" w:lineRule="auto"/>
        <w:rPr>
          <w:rFonts w:ascii="Arial" w:eastAsia="Times New Roman" w:hAnsi="Arial" w:cs="Arial"/>
          <w:color w:val="3A3A3A"/>
          <w:sz w:val="23"/>
          <w:szCs w:val="23"/>
        </w:rPr>
      </w:pPr>
    </w:p>
    <w:p w14:paraId="6C9AD20B" w14:textId="77777777" w:rsidR="00B42D8B" w:rsidRPr="00E64876" w:rsidRDefault="00B42D8B" w:rsidP="00381B1F">
      <w:pPr>
        <w:shd w:val="clear" w:color="auto" w:fill="FFFFFF"/>
        <w:spacing w:after="0" w:line="240" w:lineRule="auto"/>
        <w:rPr>
          <w:rFonts w:ascii="Arial" w:eastAsia="Times New Roman" w:hAnsi="Arial" w:cs="Arial"/>
          <w:b/>
          <w:bCs/>
          <w:color w:val="3A3A3A"/>
          <w:sz w:val="23"/>
          <w:szCs w:val="23"/>
        </w:rPr>
      </w:pPr>
      <w:r w:rsidRPr="00E64876">
        <w:rPr>
          <w:rFonts w:ascii="Arial" w:eastAsia="Times New Roman" w:hAnsi="Arial" w:cs="Arial"/>
          <w:b/>
          <w:bCs/>
          <w:color w:val="3A3A3A"/>
          <w:sz w:val="23"/>
          <w:szCs w:val="23"/>
        </w:rPr>
        <w:t>Answer: Option 'D'</w:t>
      </w:r>
    </w:p>
    <w:p w14:paraId="0A78F286" w14:textId="77777777" w:rsidR="00B42D8B" w:rsidRPr="00E64876" w:rsidRDefault="00B42D8B" w:rsidP="00381B1F">
      <w:pPr>
        <w:shd w:val="clear" w:color="auto" w:fill="FFFFFF"/>
        <w:spacing w:after="0" w:line="240" w:lineRule="auto"/>
        <w:rPr>
          <w:rFonts w:ascii="Arial" w:eastAsia="Times New Roman" w:hAnsi="Arial" w:cs="Arial"/>
          <w:b/>
          <w:bCs/>
          <w:color w:val="3A3A3A"/>
          <w:sz w:val="23"/>
          <w:szCs w:val="23"/>
        </w:rPr>
      </w:pPr>
      <w:r w:rsidRPr="00E64876">
        <w:rPr>
          <w:rFonts w:ascii="Arial" w:eastAsia="Times New Roman" w:hAnsi="Arial" w:cs="Arial"/>
          <w:b/>
          <w:bCs/>
          <w:color w:val="3A3A3A"/>
          <w:sz w:val="23"/>
          <w:szCs w:val="23"/>
        </w:rPr>
        <w:t>All of the mentioned</w:t>
      </w:r>
    </w:p>
    <w:p w14:paraId="0315B4CB" w14:textId="77777777" w:rsidR="00B42D8B" w:rsidRPr="00381B1F" w:rsidRDefault="00B42D8B" w:rsidP="00381B1F">
      <w:pPr>
        <w:shd w:val="clear" w:color="auto" w:fill="FFFFFF"/>
        <w:spacing w:after="0" w:line="240" w:lineRule="auto"/>
        <w:rPr>
          <w:ins w:id="0" w:author="Unknown"/>
          <w:rFonts w:ascii="Arial" w:eastAsia="Times New Roman" w:hAnsi="Arial" w:cs="Arial"/>
          <w:color w:val="3A3A3A"/>
          <w:sz w:val="23"/>
          <w:szCs w:val="23"/>
        </w:rPr>
      </w:pPr>
    </w:p>
    <w:p w14:paraId="0478F2AA" w14:textId="153A251E" w:rsidR="00E64876" w:rsidRDefault="00B42D8B" w:rsidP="00381B1F">
      <w:pPr>
        <w:shd w:val="clear" w:color="auto" w:fill="FFFFFF"/>
        <w:spacing w:after="0" w:line="240" w:lineRule="auto"/>
        <w:rPr>
          <w:rFonts w:ascii="Arial" w:eastAsia="Times New Roman" w:hAnsi="Arial" w:cs="Arial"/>
          <w:color w:val="3A3A3A"/>
          <w:sz w:val="23"/>
          <w:szCs w:val="23"/>
        </w:rPr>
      </w:pPr>
      <w:ins w:id="1" w:author="Unknown">
        <w:r w:rsidRPr="00381B1F">
          <w:rPr>
            <w:rFonts w:ascii="Arial" w:eastAsia="Times New Roman" w:hAnsi="Arial" w:cs="Arial"/>
            <w:color w:val="3A3A3A"/>
            <w:sz w:val="23"/>
            <w:szCs w:val="23"/>
          </w:rPr>
          <w:t>7.</w:t>
        </w:r>
      </w:ins>
      <w:r w:rsidR="00850EDD">
        <w:rPr>
          <w:rFonts w:ascii="Arial" w:eastAsia="Times New Roman" w:hAnsi="Arial" w:cs="Arial"/>
          <w:color w:val="3A3A3A"/>
          <w:sz w:val="23"/>
          <w:szCs w:val="23"/>
        </w:rPr>
        <w:t xml:space="preserve"> </w:t>
      </w:r>
      <w:ins w:id="2" w:author="Unknown">
        <w:r w:rsidRPr="00381B1F">
          <w:rPr>
            <w:rFonts w:ascii="Arial" w:eastAsia="Times New Roman" w:hAnsi="Arial" w:cs="Arial"/>
            <w:color w:val="3A3A3A"/>
            <w:sz w:val="23"/>
            <w:szCs w:val="23"/>
          </w:rPr>
          <w:t>What are the different ways to intrude?</w:t>
        </w:r>
        <w:r w:rsidRPr="00381B1F">
          <w:rPr>
            <w:rFonts w:ascii="Arial" w:eastAsia="Times New Roman" w:hAnsi="Arial" w:cs="Arial"/>
            <w:color w:val="3A3A3A"/>
            <w:sz w:val="23"/>
            <w:szCs w:val="23"/>
          </w:rPr>
          <w:object w:dxaOrig="225" w:dyaOrig="225" w14:anchorId="624A681D">
            <v:shape id="_x0000_i1254" type="#_x0000_t75" style="width:18pt;height:15.6pt" o:ole="">
              <v:imagedata r:id="rId5" o:title=""/>
            </v:shape>
            <w:control r:id="rId11" w:name="DefaultOcxName19" w:shapeid="_x0000_i1254"/>
          </w:object>
        </w:r>
        <w:r w:rsidRPr="00381B1F">
          <w:rPr>
            <w:rFonts w:ascii="Arial" w:eastAsia="Times New Roman" w:hAnsi="Arial" w:cs="Arial"/>
            <w:color w:val="3A3A3A"/>
            <w:sz w:val="23"/>
            <w:szCs w:val="23"/>
          </w:rPr>
          <w:t> </w:t>
        </w:r>
      </w:ins>
    </w:p>
    <w:p w14:paraId="1BF20E49" w14:textId="4D9FBF41" w:rsidR="00B42D8B" w:rsidRPr="00381B1F" w:rsidRDefault="00B42D8B" w:rsidP="00381B1F">
      <w:pPr>
        <w:shd w:val="clear" w:color="auto" w:fill="FFFFFF"/>
        <w:spacing w:after="0" w:line="240" w:lineRule="auto"/>
        <w:rPr>
          <w:ins w:id="3" w:author="Unknown"/>
          <w:rFonts w:ascii="Arial" w:eastAsia="Times New Roman" w:hAnsi="Arial" w:cs="Arial"/>
          <w:color w:val="3A3A3A"/>
          <w:sz w:val="23"/>
          <w:szCs w:val="23"/>
        </w:rPr>
      </w:pPr>
      <w:ins w:id="4" w:author="Unknown">
        <w:r w:rsidRPr="00381B1F">
          <w:rPr>
            <w:rFonts w:ascii="Arial" w:eastAsia="Times New Roman" w:hAnsi="Arial" w:cs="Arial"/>
            <w:color w:val="3A3A3A"/>
            <w:sz w:val="23"/>
            <w:szCs w:val="23"/>
          </w:rPr>
          <w:t>A.) Buffer overflows</w:t>
        </w:r>
      </w:ins>
    </w:p>
    <w:p w14:paraId="301AB773" w14:textId="4539367C" w:rsidR="00B42D8B" w:rsidRPr="00381B1F" w:rsidRDefault="00B42D8B" w:rsidP="00381B1F">
      <w:pPr>
        <w:shd w:val="clear" w:color="auto" w:fill="FFFFFF"/>
        <w:spacing w:after="0" w:line="240" w:lineRule="auto"/>
        <w:rPr>
          <w:ins w:id="5" w:author="Unknown"/>
          <w:rFonts w:ascii="Arial" w:eastAsia="Times New Roman" w:hAnsi="Arial" w:cs="Arial"/>
          <w:color w:val="3A3A3A"/>
          <w:sz w:val="23"/>
          <w:szCs w:val="23"/>
        </w:rPr>
      </w:pPr>
      <w:ins w:id="6" w:author="Unknown">
        <w:r w:rsidRPr="00381B1F">
          <w:rPr>
            <w:rFonts w:ascii="Arial" w:eastAsia="Times New Roman" w:hAnsi="Arial" w:cs="Arial"/>
            <w:color w:val="3A3A3A"/>
            <w:sz w:val="23"/>
            <w:szCs w:val="23"/>
          </w:rPr>
          <w:object w:dxaOrig="225" w:dyaOrig="225" w14:anchorId="5B890E4E">
            <v:shape id="_x0000_i1162" type="#_x0000_t75" style="width:18pt;height:15.6pt" o:ole="">
              <v:imagedata r:id="rId5" o:title=""/>
            </v:shape>
            <w:control r:id="rId12" w:name="DefaultOcxName20" w:shapeid="_x0000_i1162"/>
          </w:object>
        </w:r>
        <w:r w:rsidRPr="00381B1F">
          <w:rPr>
            <w:rFonts w:ascii="Arial" w:eastAsia="Times New Roman" w:hAnsi="Arial" w:cs="Arial"/>
            <w:color w:val="3A3A3A"/>
            <w:sz w:val="23"/>
            <w:szCs w:val="23"/>
          </w:rPr>
          <w:t>B.) Unexpected combinations and unhandled input</w:t>
        </w:r>
      </w:ins>
    </w:p>
    <w:p w14:paraId="0BFC81B6" w14:textId="4A3F7877" w:rsidR="00B42D8B" w:rsidRPr="00381B1F" w:rsidRDefault="00B42D8B" w:rsidP="00381B1F">
      <w:pPr>
        <w:shd w:val="clear" w:color="auto" w:fill="FFFFFF"/>
        <w:spacing w:after="0" w:line="240" w:lineRule="auto"/>
        <w:rPr>
          <w:ins w:id="7" w:author="Unknown"/>
          <w:rFonts w:ascii="Arial" w:eastAsia="Times New Roman" w:hAnsi="Arial" w:cs="Arial"/>
          <w:color w:val="3A3A3A"/>
          <w:sz w:val="23"/>
          <w:szCs w:val="23"/>
        </w:rPr>
      </w:pPr>
      <w:ins w:id="8" w:author="Unknown">
        <w:r w:rsidRPr="00381B1F">
          <w:rPr>
            <w:rFonts w:ascii="Arial" w:eastAsia="Times New Roman" w:hAnsi="Arial" w:cs="Arial"/>
            <w:color w:val="3A3A3A"/>
            <w:sz w:val="23"/>
            <w:szCs w:val="23"/>
          </w:rPr>
          <w:object w:dxaOrig="225" w:dyaOrig="225" w14:anchorId="33F6A426">
            <v:shape id="_x0000_i1251" type="#_x0000_t75" style="width:18pt;height:15.6pt" o:ole="">
              <v:imagedata r:id="rId5" o:title=""/>
            </v:shape>
            <w:control r:id="rId13" w:name="DefaultOcxName21" w:shapeid="_x0000_i1251"/>
          </w:object>
        </w:r>
        <w:r w:rsidRPr="00381B1F">
          <w:rPr>
            <w:rFonts w:ascii="Arial" w:eastAsia="Times New Roman" w:hAnsi="Arial" w:cs="Arial"/>
            <w:color w:val="3A3A3A"/>
            <w:sz w:val="23"/>
            <w:szCs w:val="23"/>
          </w:rPr>
          <w:t>C.) Race conditions</w:t>
        </w:r>
      </w:ins>
    </w:p>
    <w:p w14:paraId="7108C8CE" w14:textId="77777777" w:rsidR="00B42D8B" w:rsidRPr="00381B1F" w:rsidRDefault="00B42D8B" w:rsidP="00381B1F">
      <w:pPr>
        <w:shd w:val="clear" w:color="auto" w:fill="FFFFFF"/>
        <w:spacing w:after="0" w:line="240" w:lineRule="auto"/>
        <w:rPr>
          <w:ins w:id="9" w:author="Unknown"/>
          <w:rFonts w:ascii="Arial" w:eastAsia="Times New Roman" w:hAnsi="Arial" w:cs="Arial"/>
          <w:color w:val="3A3A3A"/>
          <w:sz w:val="23"/>
          <w:szCs w:val="23"/>
        </w:rPr>
      </w:pPr>
      <w:ins w:id="10" w:author="Unknown">
        <w:r w:rsidRPr="00381B1F">
          <w:rPr>
            <w:rFonts w:ascii="Arial" w:eastAsia="Times New Roman" w:hAnsi="Arial" w:cs="Arial"/>
            <w:color w:val="3A3A3A"/>
            <w:sz w:val="23"/>
            <w:szCs w:val="23"/>
          </w:rPr>
          <w:t>D.)      All of the mentioned</w:t>
        </w:r>
      </w:ins>
    </w:p>
    <w:p w14:paraId="790C6EAF" w14:textId="77777777" w:rsidR="00B42D8B" w:rsidRPr="00381B1F" w:rsidRDefault="00B42D8B" w:rsidP="00381B1F">
      <w:pPr>
        <w:shd w:val="clear" w:color="auto" w:fill="FFFFFF"/>
        <w:spacing w:after="0" w:line="240" w:lineRule="auto"/>
        <w:rPr>
          <w:ins w:id="11" w:author="Unknown"/>
          <w:rFonts w:ascii="Arial" w:eastAsia="Times New Roman" w:hAnsi="Arial" w:cs="Arial"/>
          <w:color w:val="3A3A3A"/>
          <w:sz w:val="23"/>
          <w:szCs w:val="23"/>
        </w:rPr>
      </w:pPr>
    </w:p>
    <w:p w14:paraId="6CFF267C" w14:textId="77777777" w:rsidR="00B42D8B" w:rsidRPr="00E64876" w:rsidRDefault="00B42D8B" w:rsidP="00381B1F">
      <w:pPr>
        <w:shd w:val="clear" w:color="auto" w:fill="FFFFFF"/>
        <w:spacing w:after="0" w:line="240" w:lineRule="auto"/>
        <w:rPr>
          <w:ins w:id="12" w:author="Unknown"/>
          <w:rFonts w:ascii="Arial" w:eastAsia="Times New Roman" w:hAnsi="Arial" w:cs="Arial"/>
          <w:b/>
          <w:bCs/>
          <w:color w:val="3A3A3A"/>
          <w:sz w:val="23"/>
          <w:szCs w:val="23"/>
        </w:rPr>
      </w:pPr>
      <w:ins w:id="13" w:author="Unknown">
        <w:r w:rsidRPr="00E64876">
          <w:rPr>
            <w:rFonts w:ascii="Arial" w:eastAsia="Times New Roman" w:hAnsi="Arial" w:cs="Arial"/>
            <w:b/>
            <w:bCs/>
            <w:color w:val="3A3A3A"/>
            <w:sz w:val="23"/>
            <w:szCs w:val="23"/>
          </w:rPr>
          <w:t>Answer: Option 'D'</w:t>
        </w:r>
      </w:ins>
    </w:p>
    <w:p w14:paraId="2855ED3C" w14:textId="77777777" w:rsidR="005317B7" w:rsidRDefault="005317B7" w:rsidP="00381B1F">
      <w:pPr>
        <w:shd w:val="clear" w:color="auto" w:fill="FFFFFF"/>
        <w:spacing w:after="0" w:line="240" w:lineRule="auto"/>
        <w:rPr>
          <w:rFonts w:ascii="Arial" w:eastAsia="Times New Roman" w:hAnsi="Arial" w:cs="Arial"/>
          <w:color w:val="3A3A3A"/>
          <w:sz w:val="23"/>
          <w:szCs w:val="23"/>
        </w:rPr>
      </w:pPr>
    </w:p>
    <w:p w14:paraId="037AEACC" w14:textId="77777777" w:rsidR="005317B7" w:rsidRDefault="005317B7" w:rsidP="00381B1F">
      <w:pPr>
        <w:shd w:val="clear" w:color="auto" w:fill="FFFFFF"/>
        <w:spacing w:after="0" w:line="240" w:lineRule="auto"/>
        <w:rPr>
          <w:rFonts w:ascii="Arial" w:eastAsia="Times New Roman" w:hAnsi="Arial" w:cs="Arial"/>
          <w:color w:val="3A3A3A"/>
          <w:sz w:val="23"/>
          <w:szCs w:val="23"/>
        </w:rPr>
      </w:pPr>
    </w:p>
    <w:p w14:paraId="1D8E38FA" w14:textId="77777777" w:rsidR="005317B7" w:rsidRPr="005317B7" w:rsidRDefault="005317B7" w:rsidP="005317B7">
      <w:pPr>
        <w:numPr>
          <w:ilvl w:val="0"/>
          <w:numId w:val="3"/>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method used by an IDS that involves checking for a pattern to identify unauthorized activity</w:t>
      </w:r>
    </w:p>
    <w:p w14:paraId="742C9061" w14:textId="77777777" w:rsidR="005317B7" w:rsidRPr="005317B7" w:rsidRDefault="005317B7" w:rsidP="005317B7">
      <w:pPr>
        <w:numPr>
          <w:ilvl w:val="1"/>
          <w:numId w:val="4"/>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Pattern Matching</w:t>
      </w:r>
    </w:p>
    <w:p w14:paraId="6CABD6F7" w14:textId="77777777" w:rsidR="005317B7" w:rsidRPr="005317B7" w:rsidRDefault="005317B7" w:rsidP="005317B7">
      <w:pPr>
        <w:numPr>
          <w:ilvl w:val="1"/>
          <w:numId w:val="4"/>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Session Splicing</w:t>
      </w:r>
    </w:p>
    <w:p w14:paraId="1762BA25" w14:textId="77777777" w:rsidR="005317B7" w:rsidRPr="005317B7" w:rsidRDefault="005317B7" w:rsidP="005317B7">
      <w:pPr>
        <w:numPr>
          <w:ilvl w:val="1"/>
          <w:numId w:val="4"/>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Protocol Decoding</w:t>
      </w:r>
    </w:p>
    <w:p w14:paraId="418BCD05" w14:textId="77777777" w:rsidR="005317B7" w:rsidRPr="005317B7" w:rsidRDefault="005317B7" w:rsidP="005317B7">
      <w:pPr>
        <w:numPr>
          <w:ilvl w:val="1"/>
          <w:numId w:val="4"/>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14:paraId="2B451FC5" w14:textId="77777777" w:rsidR="005317B7" w:rsidRPr="005317B7" w:rsidRDefault="005317B7" w:rsidP="005317B7">
      <w:pPr>
        <w:numPr>
          <w:ilvl w:val="0"/>
          <w:numId w:val="4"/>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list or table of stored by a router (or switch) that controls access to and from a network.</w:t>
      </w:r>
    </w:p>
    <w:p w14:paraId="15E09213" w14:textId="77777777" w:rsidR="005317B7" w:rsidRPr="005317B7" w:rsidRDefault="005317B7" w:rsidP="005317B7">
      <w:pPr>
        <w:numPr>
          <w:ilvl w:val="1"/>
          <w:numId w:val="5"/>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14:paraId="63509DA5" w14:textId="77777777" w:rsidR="005317B7" w:rsidRPr="00E64876" w:rsidRDefault="005317B7" w:rsidP="005317B7">
      <w:pPr>
        <w:numPr>
          <w:ilvl w:val="1"/>
          <w:numId w:val="5"/>
        </w:numPr>
        <w:spacing w:after="120" w:line="360" w:lineRule="atLeast"/>
        <w:ind w:left="900"/>
        <w:rPr>
          <w:rFonts w:ascii="Lucida Sans Unicode" w:eastAsia="Times New Roman" w:hAnsi="Lucida Sans Unicode" w:cs="Lucida Sans Unicode"/>
          <w:b/>
          <w:bCs/>
          <w:color w:val="222222"/>
          <w:sz w:val="23"/>
          <w:szCs w:val="23"/>
        </w:rPr>
      </w:pPr>
      <w:r w:rsidRPr="00E64876">
        <w:rPr>
          <w:rFonts w:ascii="Lucida Sans Unicode" w:eastAsia="Times New Roman" w:hAnsi="Lucida Sans Unicode" w:cs="Lucida Sans Unicode"/>
          <w:b/>
          <w:bCs/>
          <w:color w:val="01921B"/>
          <w:sz w:val="23"/>
          <w:szCs w:val="23"/>
          <w:bdr w:val="none" w:sz="0" w:space="0" w:color="auto" w:frame="1"/>
        </w:rPr>
        <w:t>CORRECT:</w:t>
      </w:r>
      <w:r w:rsidRPr="00E64876">
        <w:rPr>
          <w:rFonts w:ascii="Lucida Sans Unicode" w:eastAsia="Times New Roman" w:hAnsi="Lucida Sans Unicode" w:cs="Lucida Sans Unicode"/>
          <w:b/>
          <w:bCs/>
          <w:color w:val="222222"/>
          <w:sz w:val="23"/>
          <w:szCs w:val="23"/>
        </w:rPr>
        <w:t> </w:t>
      </w:r>
      <w:r w:rsidRPr="00E64876">
        <w:rPr>
          <w:rFonts w:ascii="Lucida Sans Unicode" w:eastAsia="Times New Roman" w:hAnsi="Lucida Sans Unicode" w:cs="Lucida Sans Unicode"/>
          <w:b/>
          <w:bCs/>
          <w:color w:val="01921B"/>
          <w:sz w:val="23"/>
        </w:rPr>
        <w:t>Access Control List (ACL)</w:t>
      </w:r>
    </w:p>
    <w:p w14:paraId="26BCAC5E" w14:textId="77777777" w:rsidR="005317B7" w:rsidRPr="005317B7" w:rsidRDefault="005317B7" w:rsidP="005317B7">
      <w:pPr>
        <w:numPr>
          <w:ilvl w:val="1"/>
          <w:numId w:val="5"/>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Session Splicing</w:t>
      </w:r>
    </w:p>
    <w:p w14:paraId="2F2D5B6E" w14:textId="77777777" w:rsidR="005317B7" w:rsidRPr="005317B7" w:rsidRDefault="005317B7" w:rsidP="005317B7">
      <w:pPr>
        <w:numPr>
          <w:ilvl w:val="1"/>
          <w:numId w:val="5"/>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Packet Filter</w:t>
      </w:r>
    </w:p>
    <w:p w14:paraId="7A195729" w14:textId="77777777" w:rsidR="005317B7" w:rsidRPr="005317B7" w:rsidRDefault="005317B7" w:rsidP="005317B7">
      <w:pPr>
        <w:numPr>
          <w:ilvl w:val="0"/>
          <w:numId w:val="5"/>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An analysis method used by some IDS that looks for instances that are not considered normal behavior.</w:t>
      </w:r>
    </w:p>
    <w:p w14:paraId="3931B5AF" w14:textId="77777777" w:rsidR="005317B7" w:rsidRPr="005317B7" w:rsidRDefault="005317B7" w:rsidP="005317B7">
      <w:pPr>
        <w:numPr>
          <w:ilvl w:val="1"/>
          <w:numId w:val="6"/>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Stateful Inspection</w:t>
      </w:r>
    </w:p>
    <w:p w14:paraId="4313C2BB" w14:textId="77777777" w:rsidR="005317B7" w:rsidRPr="005317B7" w:rsidRDefault="005317B7" w:rsidP="005317B7">
      <w:pPr>
        <w:numPr>
          <w:ilvl w:val="1"/>
          <w:numId w:val="6"/>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Anomaly Detection</w:t>
      </w:r>
    </w:p>
    <w:p w14:paraId="682256B3" w14:textId="77777777" w:rsidR="005317B7" w:rsidRPr="005317B7" w:rsidRDefault="005317B7" w:rsidP="005317B7">
      <w:pPr>
        <w:numPr>
          <w:ilvl w:val="1"/>
          <w:numId w:val="6"/>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14:paraId="0864F7E8" w14:textId="77777777" w:rsidR="005317B7" w:rsidRPr="005317B7" w:rsidRDefault="005317B7" w:rsidP="005317B7">
      <w:pPr>
        <w:numPr>
          <w:ilvl w:val="1"/>
          <w:numId w:val="6"/>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Pattern Matching</w:t>
      </w:r>
    </w:p>
    <w:p w14:paraId="248741D2" w14:textId="77777777" w:rsidR="005317B7" w:rsidRPr="005317B7" w:rsidRDefault="005317B7" w:rsidP="005317B7">
      <w:pPr>
        <w:numPr>
          <w:ilvl w:val="0"/>
          <w:numId w:val="6"/>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lastRenderedPageBreak/>
        <w:t>Bypassing a device, or performing another action, to attack or place malware on a target network without being detected.</w:t>
      </w:r>
    </w:p>
    <w:p w14:paraId="73F4D427" w14:textId="77777777" w:rsidR="005317B7" w:rsidRPr="005317B7" w:rsidRDefault="005317B7" w:rsidP="005317B7">
      <w:pPr>
        <w:numPr>
          <w:ilvl w:val="1"/>
          <w:numId w:val="7"/>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Packet Filter</w:t>
      </w:r>
    </w:p>
    <w:p w14:paraId="127BC538" w14:textId="77777777" w:rsidR="005317B7" w:rsidRPr="005317B7" w:rsidRDefault="005317B7" w:rsidP="005317B7">
      <w:pPr>
        <w:numPr>
          <w:ilvl w:val="1"/>
          <w:numId w:val="7"/>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14:paraId="3149C24C" w14:textId="77777777" w:rsidR="005317B7" w:rsidRPr="005317B7" w:rsidRDefault="005317B7" w:rsidP="005317B7">
      <w:pPr>
        <w:numPr>
          <w:ilvl w:val="1"/>
          <w:numId w:val="7"/>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Evasion</w:t>
      </w:r>
    </w:p>
    <w:p w14:paraId="75AFA5FD" w14:textId="77777777" w:rsidR="005317B7" w:rsidRPr="005317B7" w:rsidRDefault="005317B7" w:rsidP="005317B7">
      <w:pPr>
        <w:numPr>
          <w:ilvl w:val="1"/>
          <w:numId w:val="7"/>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Honeypot</w:t>
      </w:r>
    </w:p>
    <w:p w14:paraId="6E7FC694" w14:textId="77777777" w:rsidR="005317B7" w:rsidRPr="005317B7" w:rsidRDefault="005317B7" w:rsidP="005317B7">
      <w:pPr>
        <w:numPr>
          <w:ilvl w:val="0"/>
          <w:numId w:val="7"/>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type of firewall closely related to a packet filter that can track the status of a connection through use of a state table that keeps track of connection activities.</w:t>
      </w:r>
    </w:p>
    <w:p w14:paraId="36F21CB8" w14:textId="77777777" w:rsidR="005317B7" w:rsidRPr="005317B7" w:rsidRDefault="005317B7" w:rsidP="005317B7">
      <w:pPr>
        <w:numPr>
          <w:ilvl w:val="1"/>
          <w:numId w:val="8"/>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Anomaly Detection</w:t>
      </w:r>
    </w:p>
    <w:p w14:paraId="0144898D" w14:textId="77777777" w:rsidR="005317B7" w:rsidRPr="005317B7" w:rsidRDefault="005317B7" w:rsidP="005317B7">
      <w:pPr>
        <w:numPr>
          <w:ilvl w:val="1"/>
          <w:numId w:val="8"/>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Protocol Decoding</w:t>
      </w:r>
    </w:p>
    <w:p w14:paraId="3D5D9D5F" w14:textId="77777777" w:rsidR="005317B7" w:rsidRPr="005317B7" w:rsidRDefault="005317B7" w:rsidP="005317B7">
      <w:pPr>
        <w:numPr>
          <w:ilvl w:val="1"/>
          <w:numId w:val="8"/>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Stateful Inspection</w:t>
      </w:r>
    </w:p>
    <w:p w14:paraId="4B6B135D" w14:textId="77777777" w:rsidR="005317B7" w:rsidRPr="005317B7" w:rsidRDefault="005317B7" w:rsidP="005317B7">
      <w:pPr>
        <w:numPr>
          <w:ilvl w:val="1"/>
          <w:numId w:val="8"/>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14:paraId="65D2B185" w14:textId="77777777" w:rsidR="005317B7" w:rsidRPr="005317B7" w:rsidRDefault="005317B7" w:rsidP="005317B7">
      <w:pPr>
        <w:numPr>
          <w:ilvl w:val="0"/>
          <w:numId w:val="8"/>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tool that uses the monitoring of network traffic, detection of unauthorized access attempts, and notification of unauthorized access attempts to network administrator.</w:t>
      </w:r>
    </w:p>
    <w:p w14:paraId="5EF13A3E" w14:textId="77777777" w:rsidR="005317B7" w:rsidRPr="005317B7" w:rsidRDefault="005317B7" w:rsidP="005317B7">
      <w:pPr>
        <w:numPr>
          <w:ilvl w:val="1"/>
          <w:numId w:val="9"/>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Anomaly Detection</w:t>
      </w:r>
    </w:p>
    <w:p w14:paraId="6754512F" w14:textId="77777777" w:rsidR="005317B7" w:rsidRPr="005317B7" w:rsidRDefault="005317B7" w:rsidP="005317B7">
      <w:pPr>
        <w:numPr>
          <w:ilvl w:val="1"/>
          <w:numId w:val="9"/>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Access Control List (ACL)</w:t>
      </w:r>
    </w:p>
    <w:p w14:paraId="28BB7129" w14:textId="77777777" w:rsidR="005317B7" w:rsidRPr="005317B7" w:rsidRDefault="005317B7" w:rsidP="005317B7">
      <w:pPr>
        <w:numPr>
          <w:ilvl w:val="1"/>
          <w:numId w:val="9"/>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Intrusion Detection System (IDS)</w:t>
      </w:r>
    </w:p>
    <w:p w14:paraId="39F0F9C0" w14:textId="77777777" w:rsidR="005317B7" w:rsidRPr="005317B7" w:rsidRDefault="005317B7" w:rsidP="005317B7">
      <w:pPr>
        <w:numPr>
          <w:ilvl w:val="1"/>
          <w:numId w:val="9"/>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Session Splicing</w:t>
      </w:r>
    </w:p>
    <w:p w14:paraId="6CAA1C01" w14:textId="77777777" w:rsidR="005317B7" w:rsidRPr="005317B7" w:rsidRDefault="005317B7" w:rsidP="005317B7">
      <w:pPr>
        <w:numPr>
          <w:ilvl w:val="0"/>
          <w:numId w:val="9"/>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type of stateless inspection used in some routers and firewalls to limit flow of traffic to what is on the ACL.</w:t>
      </w:r>
    </w:p>
    <w:p w14:paraId="550149B9" w14:textId="77777777" w:rsidR="005317B7" w:rsidRPr="005317B7" w:rsidRDefault="005317B7" w:rsidP="005317B7">
      <w:pPr>
        <w:numPr>
          <w:ilvl w:val="1"/>
          <w:numId w:val="10"/>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Packet Filter</w:t>
      </w:r>
    </w:p>
    <w:p w14:paraId="2D7625AF" w14:textId="77777777" w:rsidR="005317B7" w:rsidRPr="005317B7" w:rsidRDefault="005317B7" w:rsidP="005317B7">
      <w:pPr>
        <w:numPr>
          <w:ilvl w:val="1"/>
          <w:numId w:val="10"/>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14:paraId="28907E7F" w14:textId="77777777" w:rsidR="005317B7" w:rsidRPr="005317B7" w:rsidRDefault="005317B7" w:rsidP="005317B7">
      <w:pPr>
        <w:numPr>
          <w:ilvl w:val="1"/>
          <w:numId w:val="10"/>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14:paraId="4A519265" w14:textId="77777777" w:rsidR="005317B7" w:rsidRPr="005317B7" w:rsidRDefault="005317B7" w:rsidP="005317B7">
      <w:pPr>
        <w:numPr>
          <w:ilvl w:val="1"/>
          <w:numId w:val="10"/>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14:paraId="366A18BD" w14:textId="77777777" w:rsidR="005317B7" w:rsidRPr="005317B7" w:rsidRDefault="005317B7" w:rsidP="005317B7">
      <w:pPr>
        <w:numPr>
          <w:ilvl w:val="0"/>
          <w:numId w:val="10"/>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way of looking at raw packet data.</w:t>
      </w:r>
    </w:p>
    <w:p w14:paraId="1F43E1A7" w14:textId="77777777" w:rsidR="005317B7" w:rsidRPr="005317B7" w:rsidRDefault="005317B7" w:rsidP="005317B7">
      <w:pPr>
        <w:numPr>
          <w:ilvl w:val="1"/>
          <w:numId w:val="11"/>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14:paraId="0A349917" w14:textId="77777777" w:rsidR="005317B7" w:rsidRPr="005317B7" w:rsidRDefault="005317B7" w:rsidP="005317B7">
      <w:pPr>
        <w:numPr>
          <w:ilvl w:val="1"/>
          <w:numId w:val="11"/>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lastRenderedPageBreak/>
        <w:t>Session Splicing</w:t>
      </w:r>
    </w:p>
    <w:p w14:paraId="1EE1BD88" w14:textId="77777777" w:rsidR="005317B7" w:rsidRPr="005317B7" w:rsidRDefault="005317B7" w:rsidP="005317B7">
      <w:pPr>
        <w:numPr>
          <w:ilvl w:val="1"/>
          <w:numId w:val="11"/>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Protocol Decoding</w:t>
      </w:r>
    </w:p>
    <w:p w14:paraId="5530CA65" w14:textId="77777777" w:rsidR="005317B7" w:rsidRPr="005317B7" w:rsidRDefault="005317B7" w:rsidP="005317B7">
      <w:pPr>
        <w:numPr>
          <w:ilvl w:val="1"/>
          <w:numId w:val="11"/>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Pattern Matching</w:t>
      </w:r>
    </w:p>
    <w:p w14:paraId="4BD1632D" w14:textId="77777777" w:rsidR="005317B7" w:rsidRPr="005317B7" w:rsidRDefault="005317B7" w:rsidP="005317B7">
      <w:pPr>
        <w:numPr>
          <w:ilvl w:val="0"/>
          <w:numId w:val="11"/>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server (or application) that intercepts the requests clients make of another server, fills the requests that it can, and then forwards the requests it can't handle on to the other server thus helping to improve performance and security.</w:t>
      </w:r>
    </w:p>
    <w:p w14:paraId="3AD6910F" w14:textId="77777777" w:rsidR="005317B7" w:rsidRPr="005317B7" w:rsidRDefault="005317B7" w:rsidP="005317B7">
      <w:pPr>
        <w:numPr>
          <w:ilvl w:val="1"/>
          <w:numId w:val="12"/>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Honeypot</w:t>
      </w:r>
    </w:p>
    <w:p w14:paraId="5487D2E0" w14:textId="77777777" w:rsidR="005317B7" w:rsidRPr="005317B7" w:rsidRDefault="005317B7" w:rsidP="005317B7">
      <w:pPr>
        <w:numPr>
          <w:ilvl w:val="1"/>
          <w:numId w:val="12"/>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Proxy Server</w:t>
      </w:r>
    </w:p>
    <w:p w14:paraId="79B1C0D3" w14:textId="77777777" w:rsidR="005317B7" w:rsidRPr="005317B7" w:rsidRDefault="005317B7" w:rsidP="005317B7">
      <w:pPr>
        <w:numPr>
          <w:ilvl w:val="1"/>
          <w:numId w:val="12"/>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Packet Filter</w:t>
      </w:r>
    </w:p>
    <w:p w14:paraId="333F5C9C" w14:textId="77777777" w:rsidR="005317B7" w:rsidRPr="005317B7" w:rsidRDefault="005317B7" w:rsidP="005317B7">
      <w:pPr>
        <w:numPr>
          <w:ilvl w:val="1"/>
          <w:numId w:val="12"/>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14:paraId="20D08D30" w14:textId="77777777" w:rsidR="005317B7" w:rsidRPr="005317B7" w:rsidRDefault="005317B7" w:rsidP="005317B7">
      <w:pPr>
        <w:numPr>
          <w:ilvl w:val="0"/>
          <w:numId w:val="12"/>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table in which data about connection activity is kept by a stateful firewall.</w:t>
      </w:r>
    </w:p>
    <w:p w14:paraId="7BC52CF8" w14:textId="77777777" w:rsidR="005317B7" w:rsidRPr="005317B7" w:rsidRDefault="005317B7" w:rsidP="005317B7">
      <w:pPr>
        <w:numPr>
          <w:ilvl w:val="1"/>
          <w:numId w:val="13"/>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14:paraId="565B31AF" w14:textId="77777777" w:rsidR="005317B7" w:rsidRPr="005317B7" w:rsidRDefault="005317B7" w:rsidP="005317B7">
      <w:pPr>
        <w:numPr>
          <w:ilvl w:val="1"/>
          <w:numId w:val="13"/>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State Table</w:t>
      </w:r>
    </w:p>
    <w:p w14:paraId="038DEFB4" w14:textId="77777777" w:rsidR="005317B7" w:rsidRPr="005317B7" w:rsidRDefault="005317B7" w:rsidP="005317B7">
      <w:pPr>
        <w:numPr>
          <w:ilvl w:val="1"/>
          <w:numId w:val="13"/>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Honeypot</w:t>
      </w:r>
    </w:p>
    <w:p w14:paraId="773179CB" w14:textId="77777777" w:rsidR="005317B7" w:rsidRPr="005317B7" w:rsidRDefault="005317B7" w:rsidP="005317B7">
      <w:pPr>
        <w:numPr>
          <w:ilvl w:val="1"/>
          <w:numId w:val="13"/>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14:paraId="401A63CC" w14:textId="77777777" w:rsidR="005317B7" w:rsidRPr="005317B7" w:rsidRDefault="005317B7" w:rsidP="005317B7">
      <w:pPr>
        <w:numPr>
          <w:ilvl w:val="0"/>
          <w:numId w:val="13"/>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Something set up on a separate network (or in DMZ) to attract hackers and lure them away from the real network; it logs keystrokes, provides other information about an attacker, and also provides warning that someone is trying to attack your network.</w:t>
      </w:r>
    </w:p>
    <w:p w14:paraId="4F73571C" w14:textId="77777777" w:rsidR="005317B7" w:rsidRPr="005317B7" w:rsidRDefault="005317B7" w:rsidP="005317B7">
      <w:pPr>
        <w:numPr>
          <w:ilvl w:val="1"/>
          <w:numId w:val="14"/>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14:paraId="16E1AA63" w14:textId="77777777" w:rsidR="005317B7" w:rsidRPr="005317B7" w:rsidRDefault="005317B7" w:rsidP="005317B7">
      <w:pPr>
        <w:numPr>
          <w:ilvl w:val="1"/>
          <w:numId w:val="14"/>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14:paraId="6A5249F1" w14:textId="77777777" w:rsidR="005317B7" w:rsidRPr="005317B7" w:rsidRDefault="005317B7" w:rsidP="005317B7">
      <w:pPr>
        <w:numPr>
          <w:ilvl w:val="1"/>
          <w:numId w:val="14"/>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14:paraId="71EB824E" w14:textId="77777777" w:rsidR="005317B7" w:rsidRPr="005317B7" w:rsidRDefault="005317B7" w:rsidP="005317B7">
      <w:pPr>
        <w:numPr>
          <w:ilvl w:val="1"/>
          <w:numId w:val="14"/>
        </w:numPr>
        <w:spacing w:after="120" w:line="360" w:lineRule="atLeast"/>
        <w:ind w:left="90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Honeypot</w:t>
      </w:r>
    </w:p>
    <w:p w14:paraId="72F2EFC8" w14:textId="77777777" w:rsidR="005317B7" w:rsidRPr="00381B1F" w:rsidRDefault="005317B7" w:rsidP="00381B1F">
      <w:pPr>
        <w:shd w:val="clear" w:color="auto" w:fill="FFFFFF"/>
        <w:spacing w:after="0" w:line="240" w:lineRule="auto"/>
        <w:rPr>
          <w:rFonts w:ascii="Arial" w:eastAsia="Times New Roman" w:hAnsi="Arial" w:cs="Arial"/>
          <w:color w:val="3A3A3A"/>
          <w:sz w:val="23"/>
          <w:szCs w:val="23"/>
        </w:rPr>
      </w:pPr>
    </w:p>
    <w:p w14:paraId="6CE5B8D3" w14:textId="77777777" w:rsidR="002D29BE" w:rsidRPr="00381B1F" w:rsidRDefault="002D29BE" w:rsidP="00381B1F">
      <w:pPr>
        <w:shd w:val="clear" w:color="auto" w:fill="FFFFFF"/>
        <w:spacing w:after="0" w:line="240" w:lineRule="auto"/>
        <w:rPr>
          <w:rFonts w:ascii="Arial" w:eastAsia="Times New Roman" w:hAnsi="Arial" w:cs="Arial"/>
          <w:color w:val="3A3A3A"/>
          <w:sz w:val="23"/>
          <w:szCs w:val="23"/>
        </w:rPr>
      </w:pPr>
    </w:p>
    <w:sectPr w:rsidR="002D29BE" w:rsidRPr="00381B1F" w:rsidSect="00AB0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DD2"/>
    <w:multiLevelType w:val="multilevel"/>
    <w:tmpl w:val="A9F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35D07"/>
    <w:multiLevelType w:val="multilevel"/>
    <w:tmpl w:val="27F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75497"/>
    <w:multiLevelType w:val="multilevel"/>
    <w:tmpl w:val="F9840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0"/>
  </w:num>
  <w:num w:numId="5">
    <w:abstractNumId w:val="2"/>
    <w:lvlOverride w:ilvl="0"/>
  </w:num>
  <w:num w:numId="6">
    <w:abstractNumId w:val="2"/>
    <w:lvlOverride w:ilvl="0"/>
  </w:num>
  <w:num w:numId="7">
    <w:abstractNumId w:val="2"/>
    <w:lvlOverride w:ilvl="0"/>
  </w:num>
  <w:num w:numId="8">
    <w:abstractNumId w:val="2"/>
    <w:lvlOverride w:ilvl="0"/>
  </w:num>
  <w:num w:numId="9">
    <w:abstractNumId w:val="2"/>
    <w:lvlOverride w:ilvl="0"/>
  </w:num>
  <w:num w:numId="10">
    <w:abstractNumId w:val="2"/>
    <w:lvlOverride w:ilvl="0"/>
  </w:num>
  <w:num w:numId="11">
    <w:abstractNumId w:val="2"/>
    <w:lvlOverride w:ilvl="0"/>
  </w:num>
  <w:num w:numId="12">
    <w:abstractNumId w:val="2"/>
    <w:lvlOverride w:ilvl="0"/>
  </w:num>
  <w:num w:numId="13">
    <w:abstractNumId w:val="2"/>
    <w:lvlOverride w:ilvl="0"/>
  </w:num>
  <w:num w:numId="14">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2D8B"/>
    <w:rsid w:val="002D29BE"/>
    <w:rsid w:val="00381ADA"/>
    <w:rsid w:val="00381B1F"/>
    <w:rsid w:val="00427D9E"/>
    <w:rsid w:val="005317B7"/>
    <w:rsid w:val="00850EDD"/>
    <w:rsid w:val="008A275C"/>
    <w:rsid w:val="008F126E"/>
    <w:rsid w:val="00B42D8B"/>
    <w:rsid w:val="00CE6E48"/>
    <w:rsid w:val="00E33985"/>
    <w:rsid w:val="00E6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7DEDA19"/>
  <w15:docId w15:val="{916B1A91-FEFD-4A39-84DE-3B570632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8B"/>
    <w:rPr>
      <w:rFonts w:ascii="Tahoma" w:hAnsi="Tahoma" w:cs="Tahoma"/>
      <w:sz w:val="16"/>
      <w:szCs w:val="16"/>
    </w:rPr>
  </w:style>
  <w:style w:type="character" w:customStyle="1" w:styleId="termtext">
    <w:name w:val="termtext"/>
    <w:basedOn w:val="DefaultParagraphFont"/>
    <w:rsid w:val="005317B7"/>
  </w:style>
  <w:style w:type="character" w:styleId="Emphasis">
    <w:name w:val="Emphasis"/>
    <w:basedOn w:val="DefaultParagraphFont"/>
    <w:uiPriority w:val="20"/>
    <w:qFormat/>
    <w:rsid w:val="00531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7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Vashistha</cp:lastModifiedBy>
  <cp:revision>10</cp:revision>
  <dcterms:created xsi:type="dcterms:W3CDTF">2020-04-25T12:50:00Z</dcterms:created>
  <dcterms:modified xsi:type="dcterms:W3CDTF">2022-02-11T18:21:00Z</dcterms:modified>
</cp:coreProperties>
</file>